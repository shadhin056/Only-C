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BC1" w:rsidRPr="003C2DF4" w:rsidRDefault="00FF5C70" w:rsidP="003C2DF4">
      <w:pPr>
        <w:jc w:val="both"/>
        <w:rPr>
          <w:b/>
          <w:color w:val="002060"/>
        </w:rPr>
      </w:pPr>
      <w:r>
        <w:rPr>
          <w:b/>
          <w:noProof/>
          <w:color w:val="002060"/>
          <w:lang w:bidi="bn-BD"/>
        </w:rPr>
        <w:drawing>
          <wp:anchor distT="0" distB="0" distL="114300" distR="114300" simplePos="0" relativeHeight="251657728" behindDoc="0" locked="0" layoutInCell="1" allowOverlap="1">
            <wp:simplePos x="0" y="0"/>
            <wp:positionH relativeFrom="column">
              <wp:posOffset>4724400</wp:posOffset>
            </wp:positionH>
            <wp:positionV relativeFrom="paragraph">
              <wp:posOffset>-320675</wp:posOffset>
            </wp:positionV>
            <wp:extent cx="1367790" cy="897890"/>
            <wp:effectExtent l="19050" t="0" r="3810" b="0"/>
            <wp:wrapNone/>
            <wp:docPr id="4" name="Picture 4" descr="ew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ulogo"/>
                    <pic:cNvPicPr>
                      <a:picLocks noChangeAspect="1" noChangeArrowheads="1"/>
                    </pic:cNvPicPr>
                  </pic:nvPicPr>
                  <pic:blipFill>
                    <a:blip r:embed="rId10" cstate="print"/>
                    <a:srcRect/>
                    <a:stretch>
                      <a:fillRect/>
                    </a:stretch>
                  </pic:blipFill>
                  <pic:spPr bwMode="auto">
                    <a:xfrm>
                      <a:off x="0" y="0"/>
                      <a:ext cx="1367790" cy="897890"/>
                    </a:xfrm>
                    <a:prstGeom prst="rect">
                      <a:avLst/>
                    </a:prstGeom>
                    <a:noFill/>
                    <a:ln w="9525">
                      <a:noFill/>
                      <a:miter lim="800000"/>
                      <a:headEnd/>
                      <a:tailEnd/>
                    </a:ln>
                  </pic:spPr>
                </pic:pic>
              </a:graphicData>
            </a:graphic>
          </wp:anchor>
        </w:drawing>
      </w:r>
      <w:r w:rsidR="00EC5BC1" w:rsidRPr="003C2DF4">
        <w:rPr>
          <w:b/>
          <w:color w:val="002060"/>
        </w:rPr>
        <w:t>East West University</w:t>
      </w:r>
    </w:p>
    <w:p w:rsidR="00EC5BC1" w:rsidRPr="003C2DF4" w:rsidRDefault="00EC5BC1" w:rsidP="003C2DF4">
      <w:pPr>
        <w:jc w:val="both"/>
        <w:rPr>
          <w:b/>
          <w:color w:val="002060"/>
        </w:rPr>
      </w:pPr>
      <w:r w:rsidRPr="003C2DF4">
        <w:rPr>
          <w:b/>
          <w:color w:val="002060"/>
        </w:rPr>
        <w:t>Department of Computer Science &amp; Engineering</w:t>
      </w:r>
    </w:p>
    <w:p w:rsidR="00EC5BC1" w:rsidRPr="003C2DF4" w:rsidRDefault="00EC5BC1" w:rsidP="003C2DF4">
      <w:pPr>
        <w:jc w:val="both"/>
        <w:rPr>
          <w:b/>
          <w:color w:val="002060"/>
        </w:rPr>
      </w:pPr>
      <w:r w:rsidRPr="003C2DF4">
        <w:rPr>
          <w:b/>
          <w:color w:val="002060"/>
        </w:rPr>
        <w:t xml:space="preserve">Plot No-A/2, Main Road, </w:t>
      </w:r>
      <w:proofErr w:type="spellStart"/>
      <w:r w:rsidRPr="003C2DF4">
        <w:rPr>
          <w:b/>
          <w:color w:val="002060"/>
        </w:rPr>
        <w:t>Jahurul</w:t>
      </w:r>
      <w:proofErr w:type="spellEnd"/>
      <w:r w:rsidRPr="003C2DF4">
        <w:rPr>
          <w:b/>
          <w:color w:val="002060"/>
        </w:rPr>
        <w:t xml:space="preserve"> Islam City, </w:t>
      </w:r>
      <w:proofErr w:type="spellStart"/>
      <w:r w:rsidRPr="003C2DF4">
        <w:rPr>
          <w:b/>
          <w:color w:val="002060"/>
        </w:rPr>
        <w:t>Aftabnagar</w:t>
      </w:r>
      <w:proofErr w:type="spellEnd"/>
      <w:r w:rsidRPr="003C2DF4">
        <w:rPr>
          <w:b/>
          <w:color w:val="002060"/>
        </w:rPr>
        <w:t>, Dhaka-1219</w:t>
      </w:r>
    </w:p>
    <w:p w:rsidR="001E0405" w:rsidRPr="003C2DF4" w:rsidRDefault="00575552" w:rsidP="003C2DF4">
      <w:pPr>
        <w:jc w:val="both"/>
        <w:rPr>
          <w:color w:val="002060"/>
        </w:rPr>
      </w:pPr>
      <w:r w:rsidRPr="003C2DF4">
        <w:rPr>
          <w:color w:val="002060"/>
        </w:rPr>
        <w:t>______________________________________________________________________________</w:t>
      </w:r>
    </w:p>
    <w:p w:rsidR="005661CF" w:rsidRPr="003C2DF4" w:rsidRDefault="005661CF" w:rsidP="003C2DF4">
      <w:pPr>
        <w:jc w:val="both"/>
        <w:rPr>
          <w:b/>
          <w:color w:val="002060"/>
        </w:rPr>
      </w:pPr>
    </w:p>
    <w:p w:rsidR="00DC0BF8" w:rsidRPr="003C2DF4" w:rsidRDefault="00DC0BF8" w:rsidP="003C2DF4">
      <w:pPr>
        <w:jc w:val="both"/>
        <w:rPr>
          <w:b/>
          <w:color w:val="002060"/>
        </w:rPr>
      </w:pPr>
      <w:r w:rsidRPr="003C2DF4">
        <w:rPr>
          <w:b/>
          <w:color w:val="002060"/>
        </w:rPr>
        <w:t>Lab Manual</w:t>
      </w:r>
    </w:p>
    <w:p w:rsidR="006A24DD" w:rsidRPr="003C2DF4" w:rsidRDefault="006A24DD" w:rsidP="003C2DF4">
      <w:pPr>
        <w:jc w:val="both"/>
        <w:rPr>
          <w:color w:val="002060"/>
        </w:rPr>
      </w:pPr>
      <w:r w:rsidRPr="003C2DF4">
        <w:rPr>
          <w:b/>
          <w:color w:val="002060"/>
        </w:rPr>
        <w:t xml:space="preserve">Course  </w:t>
      </w:r>
      <w:r w:rsidRPr="003C2DF4">
        <w:rPr>
          <w:color w:val="002060"/>
        </w:rPr>
        <w:t xml:space="preserve">                   </w:t>
      </w:r>
      <w:r w:rsidRPr="003C2DF4">
        <w:rPr>
          <w:color w:val="002060"/>
        </w:rPr>
        <w:tab/>
        <w:t>: CSE -105</w:t>
      </w:r>
    </w:p>
    <w:p w:rsidR="006A24DD" w:rsidRPr="003C2DF4" w:rsidRDefault="006A24DD" w:rsidP="003C2DF4">
      <w:pPr>
        <w:jc w:val="both"/>
        <w:rPr>
          <w:color w:val="002060"/>
        </w:rPr>
      </w:pPr>
      <w:r w:rsidRPr="003C2DF4">
        <w:rPr>
          <w:b/>
          <w:color w:val="002060"/>
        </w:rPr>
        <w:t>Credit Title</w:t>
      </w:r>
      <w:r w:rsidRPr="003C2DF4">
        <w:rPr>
          <w:color w:val="002060"/>
        </w:rPr>
        <w:tab/>
      </w:r>
      <w:r w:rsidRPr="003C2DF4">
        <w:rPr>
          <w:color w:val="002060"/>
        </w:rPr>
        <w:tab/>
        <w:t>: Structured Programming</w:t>
      </w:r>
    </w:p>
    <w:p w:rsidR="006A24DD" w:rsidRPr="003C2DF4" w:rsidRDefault="006A24DD" w:rsidP="003C2DF4">
      <w:pPr>
        <w:jc w:val="both"/>
        <w:rPr>
          <w:color w:val="002060"/>
        </w:rPr>
      </w:pPr>
      <w:r w:rsidRPr="003C2DF4">
        <w:rPr>
          <w:b/>
          <w:color w:val="002060"/>
        </w:rPr>
        <w:t xml:space="preserve">Instructor  </w:t>
      </w:r>
      <w:r w:rsidRPr="003C2DF4">
        <w:rPr>
          <w:color w:val="002060"/>
        </w:rPr>
        <w:t xml:space="preserve">    </w:t>
      </w:r>
      <w:r w:rsidRPr="003C2DF4">
        <w:rPr>
          <w:color w:val="002060"/>
        </w:rPr>
        <w:tab/>
      </w:r>
      <w:r w:rsidRPr="003C2DF4">
        <w:rPr>
          <w:color w:val="002060"/>
        </w:rPr>
        <w:tab/>
        <w:t xml:space="preserve">: </w:t>
      </w:r>
      <w:proofErr w:type="spellStart"/>
      <w:r w:rsidRPr="003C2DF4">
        <w:rPr>
          <w:color w:val="002060"/>
        </w:rPr>
        <w:t>Md.Shamsujjoha</w:t>
      </w:r>
      <w:proofErr w:type="spellEnd"/>
      <w:r w:rsidRPr="003C2DF4">
        <w:rPr>
          <w:color w:val="002060"/>
        </w:rPr>
        <w:t xml:space="preserve"> (MSJ)</w:t>
      </w:r>
    </w:p>
    <w:p w:rsidR="00DC0BF8" w:rsidRPr="003C2DF4" w:rsidRDefault="00DC0BF8" w:rsidP="003C2DF4">
      <w:pPr>
        <w:jc w:val="both"/>
        <w:rPr>
          <w:color w:val="002060"/>
        </w:rPr>
      </w:pPr>
    </w:p>
    <w:p w:rsidR="00DC0BF8" w:rsidRPr="003C2DF4" w:rsidRDefault="00DC0BF8" w:rsidP="003C2DF4">
      <w:pPr>
        <w:jc w:val="both"/>
        <w:rPr>
          <w:color w:val="002060"/>
        </w:rPr>
      </w:pPr>
      <w:r w:rsidRPr="003C2DF4">
        <w:rPr>
          <w:b/>
          <w:color w:val="002060"/>
        </w:rPr>
        <w:t>Lab-</w:t>
      </w:r>
      <w:r w:rsidR="003C2DF4">
        <w:rPr>
          <w:b/>
          <w:color w:val="002060"/>
        </w:rPr>
        <w:t>7</w:t>
      </w:r>
      <w:r w:rsidR="00F51742" w:rsidRPr="003C2DF4">
        <w:rPr>
          <w:b/>
          <w:color w:val="002060"/>
        </w:rPr>
        <w:t>:</w:t>
      </w:r>
      <w:r w:rsidRPr="003C2DF4">
        <w:rPr>
          <w:b/>
          <w:color w:val="002060"/>
        </w:rPr>
        <w:t xml:space="preserve"> </w:t>
      </w:r>
      <w:r w:rsidR="003C2DF4">
        <w:rPr>
          <w:color w:val="002060"/>
        </w:rPr>
        <w:t>Array</w:t>
      </w:r>
    </w:p>
    <w:p w:rsidR="003C2DF4" w:rsidRDefault="003C2DF4" w:rsidP="003C2DF4">
      <w:pPr>
        <w:pStyle w:val="NormalWeb"/>
        <w:jc w:val="both"/>
        <w:rPr>
          <w:color w:val="002060"/>
          <w:sz w:val="27"/>
          <w:szCs w:val="27"/>
        </w:rPr>
      </w:pPr>
      <w:r w:rsidRPr="003C2DF4">
        <w:rPr>
          <w:color w:val="002060"/>
          <w:sz w:val="27"/>
          <w:szCs w:val="27"/>
        </w:rPr>
        <w:t>An</w:t>
      </w:r>
      <w:r w:rsidRPr="003C2DF4">
        <w:rPr>
          <w:rStyle w:val="apple-converted-space"/>
          <w:color w:val="002060"/>
          <w:sz w:val="27"/>
          <w:szCs w:val="27"/>
        </w:rPr>
        <w:t> </w:t>
      </w:r>
      <w:r w:rsidRPr="003C2DF4">
        <w:rPr>
          <w:i/>
          <w:iCs/>
          <w:color w:val="002060"/>
          <w:sz w:val="27"/>
          <w:szCs w:val="27"/>
        </w:rPr>
        <w:t>array</w:t>
      </w:r>
      <w:r w:rsidRPr="003C2DF4">
        <w:rPr>
          <w:rStyle w:val="apple-converted-space"/>
          <w:color w:val="002060"/>
          <w:sz w:val="27"/>
          <w:szCs w:val="27"/>
        </w:rPr>
        <w:t> </w:t>
      </w:r>
      <w:r w:rsidRPr="003C2DF4">
        <w:rPr>
          <w:color w:val="002060"/>
          <w:sz w:val="27"/>
          <w:szCs w:val="27"/>
        </w:rPr>
        <w:t>is a collection of data storage locations, each having the same data type and the same name. Each storage location in an array is called an</w:t>
      </w:r>
      <w:r w:rsidRPr="003C2DF4">
        <w:rPr>
          <w:rStyle w:val="apple-converted-space"/>
          <w:color w:val="002060"/>
          <w:sz w:val="27"/>
          <w:szCs w:val="27"/>
        </w:rPr>
        <w:t> </w:t>
      </w:r>
      <w:r w:rsidRPr="003C2DF4">
        <w:rPr>
          <w:i/>
          <w:iCs/>
          <w:color w:val="002060"/>
          <w:sz w:val="27"/>
          <w:szCs w:val="27"/>
        </w:rPr>
        <w:t>array</w:t>
      </w:r>
      <w:r w:rsidRPr="003C2DF4">
        <w:rPr>
          <w:rStyle w:val="apple-converted-space"/>
          <w:color w:val="002060"/>
          <w:sz w:val="27"/>
          <w:szCs w:val="27"/>
        </w:rPr>
        <w:t> </w:t>
      </w:r>
      <w:r w:rsidRPr="003C2DF4">
        <w:rPr>
          <w:i/>
          <w:iCs/>
          <w:color w:val="002060"/>
          <w:sz w:val="27"/>
          <w:szCs w:val="27"/>
        </w:rPr>
        <w:t>element</w:t>
      </w:r>
      <w:r w:rsidRPr="003C2DF4">
        <w:rPr>
          <w:color w:val="002060"/>
          <w:sz w:val="27"/>
          <w:szCs w:val="27"/>
        </w:rPr>
        <w:t>. Imagine that you're designing a program to keep track of your business expenses. The program could declare 12 separate variables, one for each month's expense total. This approach is analogous to having 12 separate folders for your receipts. Good programming practice, however, would utilize an array with 12 elements, storing each month's total in the corresponding array element. This approach is comparable to filing your receipts in a single folder with 12 compartments.</w:t>
      </w:r>
      <w:r w:rsidR="00DF6840">
        <w:rPr>
          <w:color w:val="002060"/>
          <w:sz w:val="27"/>
          <w:szCs w:val="27"/>
        </w:rPr>
        <w:t xml:space="preserve"> Insert </w:t>
      </w:r>
    </w:p>
    <w:p w:rsidR="003C2DF4" w:rsidRPr="003C2DF4" w:rsidRDefault="003C2DF4" w:rsidP="003C2DF4">
      <w:pPr>
        <w:pStyle w:val="Heading3"/>
        <w:jc w:val="both"/>
        <w:rPr>
          <w:color w:val="002060"/>
          <w:sz w:val="2"/>
          <w:szCs w:val="27"/>
        </w:rPr>
      </w:pPr>
      <w:bookmarkStart w:id="0" w:name="Heading2"/>
      <w:bookmarkEnd w:id="0"/>
      <w:r w:rsidRPr="003C2DF4">
        <w:rPr>
          <w:color w:val="002060"/>
          <w:sz w:val="28"/>
        </w:rPr>
        <w:t>Single-Dimensional Arrays</w:t>
      </w:r>
    </w:p>
    <w:p w:rsidR="003C2DF4" w:rsidRPr="003C2DF4" w:rsidRDefault="003C2DF4" w:rsidP="003C2DF4">
      <w:pPr>
        <w:pStyle w:val="NormalWeb"/>
        <w:jc w:val="both"/>
        <w:rPr>
          <w:color w:val="002060"/>
          <w:sz w:val="27"/>
          <w:szCs w:val="27"/>
        </w:rPr>
      </w:pPr>
      <w:r w:rsidRPr="003C2DF4">
        <w:rPr>
          <w:color w:val="002060"/>
          <w:sz w:val="27"/>
          <w:szCs w:val="27"/>
        </w:rPr>
        <w:t>A</w:t>
      </w:r>
      <w:r w:rsidRPr="003C2DF4">
        <w:rPr>
          <w:rStyle w:val="apple-converted-space"/>
          <w:color w:val="002060"/>
          <w:sz w:val="27"/>
          <w:szCs w:val="27"/>
        </w:rPr>
        <w:t> </w:t>
      </w:r>
      <w:r w:rsidRPr="003C2DF4">
        <w:rPr>
          <w:i/>
          <w:iCs/>
          <w:color w:val="002060"/>
          <w:sz w:val="27"/>
          <w:szCs w:val="27"/>
        </w:rPr>
        <w:t>single-dimensional array</w:t>
      </w:r>
      <w:r w:rsidRPr="003C2DF4">
        <w:rPr>
          <w:rStyle w:val="apple-converted-space"/>
          <w:color w:val="002060"/>
          <w:sz w:val="27"/>
          <w:szCs w:val="27"/>
        </w:rPr>
        <w:t> </w:t>
      </w:r>
      <w:r w:rsidRPr="003C2DF4">
        <w:rPr>
          <w:color w:val="002060"/>
          <w:sz w:val="27"/>
          <w:szCs w:val="27"/>
        </w:rPr>
        <w:t>has only a single subscript. A</w:t>
      </w:r>
      <w:r w:rsidRPr="003C2DF4">
        <w:rPr>
          <w:rStyle w:val="apple-converted-space"/>
          <w:color w:val="002060"/>
          <w:sz w:val="27"/>
          <w:szCs w:val="27"/>
        </w:rPr>
        <w:t> </w:t>
      </w:r>
      <w:r w:rsidRPr="003C2DF4">
        <w:rPr>
          <w:i/>
          <w:iCs/>
          <w:color w:val="002060"/>
          <w:sz w:val="27"/>
          <w:szCs w:val="27"/>
        </w:rPr>
        <w:t>subscript</w:t>
      </w:r>
      <w:r w:rsidRPr="003C2DF4">
        <w:rPr>
          <w:rStyle w:val="apple-converted-space"/>
          <w:color w:val="002060"/>
          <w:sz w:val="27"/>
          <w:szCs w:val="27"/>
        </w:rPr>
        <w:t> </w:t>
      </w:r>
      <w:r w:rsidRPr="003C2DF4">
        <w:rPr>
          <w:color w:val="002060"/>
          <w:sz w:val="27"/>
          <w:szCs w:val="27"/>
        </w:rPr>
        <w:t>is a number in brackets that follows an array's name. This number can identify the number of individual elements in the array. An example should make this clear. For the business expenses program, you could use the following line to declare an array of type float:</w:t>
      </w:r>
    </w:p>
    <w:p w:rsidR="003C2DF4" w:rsidRPr="003C2DF4" w:rsidRDefault="003C2DF4" w:rsidP="003C2DF4">
      <w:pPr>
        <w:pStyle w:val="HTMLPreformatted"/>
        <w:jc w:val="both"/>
        <w:rPr>
          <w:color w:val="002060"/>
        </w:rPr>
      </w:pPr>
      <w:proofErr w:type="gramStart"/>
      <w:r w:rsidRPr="003C2DF4">
        <w:rPr>
          <w:color w:val="002060"/>
        </w:rPr>
        <w:t>float</w:t>
      </w:r>
      <w:proofErr w:type="gramEnd"/>
      <w:r w:rsidRPr="003C2DF4">
        <w:rPr>
          <w:color w:val="002060"/>
        </w:rPr>
        <w:t xml:space="preserve"> expenses[12];</w:t>
      </w:r>
    </w:p>
    <w:p w:rsidR="003C2DF4" w:rsidRPr="003C2DF4" w:rsidRDefault="003C2DF4" w:rsidP="003C2DF4">
      <w:pPr>
        <w:pStyle w:val="NormalWeb"/>
        <w:jc w:val="both"/>
        <w:rPr>
          <w:color w:val="002060"/>
          <w:sz w:val="27"/>
          <w:szCs w:val="27"/>
        </w:rPr>
      </w:pPr>
      <w:r w:rsidRPr="003C2DF4">
        <w:rPr>
          <w:color w:val="002060"/>
          <w:sz w:val="27"/>
          <w:szCs w:val="27"/>
        </w:rPr>
        <w:t xml:space="preserve">The array is named expenses, and it contains 12 elements. Each of the 12 elements is </w:t>
      </w:r>
      <w:proofErr w:type="gramStart"/>
      <w:r w:rsidRPr="003C2DF4">
        <w:rPr>
          <w:color w:val="002060"/>
          <w:sz w:val="27"/>
          <w:szCs w:val="27"/>
        </w:rPr>
        <w:t>the</w:t>
      </w:r>
      <w:proofErr w:type="gramEnd"/>
      <w:r w:rsidRPr="003C2DF4">
        <w:rPr>
          <w:color w:val="002060"/>
          <w:sz w:val="27"/>
          <w:szCs w:val="27"/>
        </w:rPr>
        <w:t xml:space="preserve"> exact equivalent of a single float variable. All of C's data types can be used for arrays. C array elements are always numbered starting at 0, so the 12 elements of expenses are numbered 0 through 11. In the preceding example, January's expense total would be stored in </w:t>
      </w:r>
      <w:proofErr w:type="gramStart"/>
      <w:r w:rsidRPr="003C2DF4">
        <w:rPr>
          <w:color w:val="002060"/>
          <w:sz w:val="27"/>
          <w:szCs w:val="27"/>
        </w:rPr>
        <w:t>expenses[</w:t>
      </w:r>
      <w:proofErr w:type="gramEnd"/>
      <w:r w:rsidRPr="003C2DF4">
        <w:rPr>
          <w:color w:val="002060"/>
          <w:sz w:val="27"/>
          <w:szCs w:val="27"/>
        </w:rPr>
        <w:t>0], February's in expenses[1], and so on.</w:t>
      </w:r>
      <w:r>
        <w:rPr>
          <w:color w:val="002060"/>
          <w:sz w:val="27"/>
          <w:szCs w:val="27"/>
        </w:rPr>
        <w:t xml:space="preserve"> </w:t>
      </w:r>
      <w:r w:rsidRPr="003C2DF4">
        <w:rPr>
          <w:color w:val="002060"/>
          <w:sz w:val="27"/>
          <w:szCs w:val="27"/>
        </w:rPr>
        <w:t>When you declare an array, the compiler sets aside a block of memory large enough to hold the entire array. Individual array elements are stored in sequential memory locations</w:t>
      </w:r>
      <w:r>
        <w:rPr>
          <w:color w:val="002060"/>
          <w:sz w:val="27"/>
          <w:szCs w:val="27"/>
        </w:rPr>
        <w:t>.</w:t>
      </w:r>
    </w:p>
    <w:p w:rsidR="003C2DF4" w:rsidRPr="003C2DF4" w:rsidRDefault="003C2DF4" w:rsidP="003C2DF4">
      <w:pPr>
        <w:pStyle w:val="NormalWeb"/>
        <w:jc w:val="both"/>
        <w:rPr>
          <w:color w:val="002060"/>
          <w:sz w:val="27"/>
          <w:szCs w:val="27"/>
        </w:rPr>
      </w:pPr>
      <w:r w:rsidRPr="003C2DF4">
        <w:rPr>
          <w:color w:val="002060"/>
          <w:sz w:val="27"/>
          <w:szCs w:val="27"/>
        </w:rPr>
        <w:t xml:space="preserve">The location of array declarations in your source code is important. As with </w:t>
      </w:r>
      <w:proofErr w:type="spellStart"/>
      <w:r w:rsidRPr="003C2DF4">
        <w:rPr>
          <w:color w:val="002060"/>
          <w:sz w:val="27"/>
          <w:szCs w:val="27"/>
        </w:rPr>
        <w:t>nonarray</w:t>
      </w:r>
      <w:proofErr w:type="spellEnd"/>
      <w:r w:rsidRPr="003C2DF4">
        <w:rPr>
          <w:color w:val="002060"/>
          <w:sz w:val="27"/>
          <w:szCs w:val="27"/>
        </w:rPr>
        <w:t xml:space="preserve"> variables, the declaration's location affects how your program can use the array. For now, place your array declarations with other variable declarations, just </w:t>
      </w:r>
      <w:r>
        <w:rPr>
          <w:color w:val="002060"/>
          <w:sz w:val="27"/>
          <w:szCs w:val="27"/>
        </w:rPr>
        <w:t xml:space="preserve">in the </w:t>
      </w:r>
      <w:r w:rsidRPr="003C2DF4">
        <w:rPr>
          <w:color w:val="002060"/>
          <w:sz w:val="27"/>
          <w:szCs w:val="27"/>
        </w:rPr>
        <w:t>be</w:t>
      </w:r>
      <w:r>
        <w:rPr>
          <w:color w:val="002060"/>
          <w:sz w:val="27"/>
          <w:szCs w:val="27"/>
        </w:rPr>
        <w:t>ginning</w:t>
      </w:r>
      <w:r w:rsidRPr="003C2DF4">
        <w:rPr>
          <w:color w:val="002060"/>
          <w:sz w:val="27"/>
          <w:szCs w:val="27"/>
        </w:rPr>
        <w:t xml:space="preserve"> of </w:t>
      </w:r>
      <w:proofErr w:type="gramStart"/>
      <w:r w:rsidRPr="003C2DF4">
        <w:rPr>
          <w:color w:val="002060"/>
          <w:sz w:val="27"/>
          <w:szCs w:val="27"/>
        </w:rPr>
        <w:t>main(</w:t>
      </w:r>
      <w:proofErr w:type="gramEnd"/>
      <w:r w:rsidRPr="003C2DF4">
        <w:rPr>
          <w:color w:val="002060"/>
          <w:sz w:val="27"/>
          <w:szCs w:val="27"/>
        </w:rPr>
        <w:t>).</w:t>
      </w:r>
    </w:p>
    <w:p w:rsidR="003C2DF4" w:rsidRDefault="003C2DF4" w:rsidP="003C2DF4">
      <w:pPr>
        <w:pStyle w:val="Heading4"/>
        <w:jc w:val="both"/>
        <w:rPr>
          <w:b w:val="0"/>
          <w:color w:val="002060"/>
          <w:sz w:val="28"/>
        </w:rPr>
      </w:pPr>
      <w:r w:rsidRPr="003C2DF4">
        <w:rPr>
          <w:color w:val="002060"/>
          <w:sz w:val="28"/>
        </w:rPr>
        <w:lastRenderedPageBreak/>
        <w:t>E</w:t>
      </w:r>
      <w:r>
        <w:rPr>
          <w:color w:val="002060"/>
          <w:sz w:val="28"/>
        </w:rPr>
        <w:t xml:space="preserve">xercise 1: </w:t>
      </w:r>
      <w:r>
        <w:rPr>
          <w:b w:val="0"/>
          <w:color w:val="002060"/>
          <w:sz w:val="28"/>
        </w:rPr>
        <w:t xml:space="preserve">Type the following code and match your output with the given output. </w:t>
      </w:r>
    </w:p>
    <w:p w:rsidR="003C2DF4" w:rsidRPr="003C2DF4" w:rsidRDefault="003C2DF4" w:rsidP="003C2DF4"/>
    <w:p w:rsidR="003C2DF4" w:rsidRPr="003C2DF4" w:rsidRDefault="003C2DF4" w:rsidP="003C2DF4">
      <w:pPr>
        <w:pStyle w:val="HTMLPreformatted"/>
        <w:jc w:val="both"/>
        <w:rPr>
          <w:color w:val="002060"/>
        </w:rPr>
      </w:pPr>
      <w:r w:rsidRPr="003C2DF4">
        <w:rPr>
          <w:color w:val="002060"/>
        </w:rPr>
        <w:t xml:space="preserve">  #include &lt;</w:t>
      </w:r>
      <w:proofErr w:type="spellStart"/>
      <w:r w:rsidRPr="003C2DF4">
        <w:rPr>
          <w:color w:val="002060"/>
        </w:rPr>
        <w:t>stdio.h</w:t>
      </w:r>
      <w:proofErr w:type="spellEnd"/>
      <w:r w:rsidRPr="003C2DF4">
        <w:rPr>
          <w:color w:val="002060"/>
        </w:rPr>
        <w:t>&gt;</w:t>
      </w:r>
    </w:p>
    <w:p w:rsidR="003C2DF4" w:rsidRPr="003C2DF4" w:rsidRDefault="003C2DF4" w:rsidP="003C2DF4">
      <w:pPr>
        <w:pStyle w:val="HTMLPreformatted"/>
        <w:jc w:val="both"/>
        <w:rPr>
          <w:color w:val="002060"/>
        </w:rPr>
      </w:pPr>
    </w:p>
    <w:p w:rsidR="003C2DF4" w:rsidRPr="003C2DF4" w:rsidRDefault="003C2DF4" w:rsidP="003C2DF4">
      <w:pPr>
        <w:pStyle w:val="HTMLPreformatted"/>
        <w:jc w:val="both"/>
        <w:rPr>
          <w:color w:val="002060"/>
        </w:rPr>
      </w:pPr>
      <w:r w:rsidRPr="003C2DF4">
        <w:rPr>
          <w:color w:val="002060"/>
        </w:rPr>
        <w:t xml:space="preserve">  </w:t>
      </w:r>
      <w:proofErr w:type="gramStart"/>
      <w:r w:rsidRPr="003C2DF4">
        <w:rPr>
          <w:color w:val="002060"/>
        </w:rPr>
        <w:t>main()</w:t>
      </w:r>
      <w:proofErr w:type="gramEnd"/>
    </w:p>
    <w:p w:rsidR="003C2DF4" w:rsidRDefault="003C2DF4" w:rsidP="003C2DF4">
      <w:pPr>
        <w:pStyle w:val="HTMLPreformatted"/>
        <w:jc w:val="both"/>
        <w:rPr>
          <w:color w:val="002060"/>
        </w:rPr>
      </w:pPr>
      <w:r w:rsidRPr="003C2DF4">
        <w:rPr>
          <w:color w:val="002060"/>
        </w:rPr>
        <w:t xml:space="preserve">  {</w:t>
      </w:r>
    </w:p>
    <w:p w:rsidR="003C2DF4" w:rsidRPr="003C2DF4" w:rsidRDefault="003C2DF4" w:rsidP="003C2DF4">
      <w:pPr>
        <w:pStyle w:val="HTMLPreformatted"/>
        <w:jc w:val="both"/>
        <w:rPr>
          <w:color w:val="002060"/>
        </w:rPr>
      </w:pPr>
      <w:r>
        <w:rPr>
          <w:color w:val="002060"/>
        </w:rPr>
        <w:t xml:space="preserve">     </w:t>
      </w:r>
      <w:proofErr w:type="gramStart"/>
      <w:r w:rsidRPr="003C2DF4">
        <w:rPr>
          <w:color w:val="002060"/>
        </w:rPr>
        <w:t>float</w:t>
      </w:r>
      <w:proofErr w:type="gramEnd"/>
      <w:r w:rsidRPr="003C2DF4">
        <w:rPr>
          <w:color w:val="002060"/>
        </w:rPr>
        <w:t xml:space="preserve"> expenses[13];</w:t>
      </w:r>
    </w:p>
    <w:p w:rsidR="003C2DF4" w:rsidRPr="003C2DF4" w:rsidRDefault="003C2DF4" w:rsidP="003C2DF4">
      <w:pPr>
        <w:pStyle w:val="HTMLPreformatted"/>
        <w:jc w:val="both"/>
        <w:rPr>
          <w:color w:val="002060"/>
        </w:rPr>
      </w:pPr>
      <w:r>
        <w:rPr>
          <w:color w:val="002060"/>
        </w:rPr>
        <w:t xml:space="preserve">     </w:t>
      </w:r>
      <w:proofErr w:type="spellStart"/>
      <w:proofErr w:type="gramStart"/>
      <w:r w:rsidRPr="003C2DF4">
        <w:rPr>
          <w:color w:val="002060"/>
        </w:rPr>
        <w:t>int</w:t>
      </w:r>
      <w:proofErr w:type="spellEnd"/>
      <w:proofErr w:type="gramEnd"/>
      <w:r w:rsidRPr="003C2DF4">
        <w:rPr>
          <w:color w:val="002060"/>
        </w:rPr>
        <w:t xml:space="preserve"> count;</w:t>
      </w:r>
    </w:p>
    <w:p w:rsidR="003C2DF4" w:rsidRPr="003C2DF4" w:rsidRDefault="003C2DF4" w:rsidP="003C2DF4">
      <w:pPr>
        <w:pStyle w:val="HTMLPreformatted"/>
        <w:jc w:val="both"/>
        <w:rPr>
          <w:color w:val="002060"/>
        </w:rPr>
      </w:pPr>
    </w:p>
    <w:p w:rsidR="003C2DF4" w:rsidRPr="003C2DF4" w:rsidRDefault="003C2DF4" w:rsidP="003C2DF4">
      <w:pPr>
        <w:pStyle w:val="HTMLPreformatted"/>
        <w:jc w:val="both"/>
        <w:rPr>
          <w:color w:val="002060"/>
        </w:rPr>
      </w:pPr>
      <w:r w:rsidRPr="003C2DF4">
        <w:rPr>
          <w:color w:val="002060"/>
        </w:rPr>
        <w:t xml:space="preserve">      </w:t>
      </w:r>
      <w:proofErr w:type="gramStart"/>
      <w:r w:rsidRPr="003C2DF4">
        <w:rPr>
          <w:color w:val="002060"/>
        </w:rPr>
        <w:t>for</w:t>
      </w:r>
      <w:proofErr w:type="gramEnd"/>
      <w:r w:rsidRPr="003C2DF4">
        <w:rPr>
          <w:color w:val="002060"/>
        </w:rPr>
        <w:t xml:space="preserve"> (count = 1; count &lt; 13; count++)</w:t>
      </w:r>
    </w:p>
    <w:p w:rsidR="003C2DF4" w:rsidRPr="003C2DF4" w:rsidRDefault="003C2DF4" w:rsidP="003C2DF4">
      <w:pPr>
        <w:pStyle w:val="HTMLPreformatted"/>
        <w:jc w:val="both"/>
        <w:rPr>
          <w:color w:val="002060"/>
        </w:rPr>
      </w:pPr>
      <w:r w:rsidRPr="003C2DF4">
        <w:rPr>
          <w:color w:val="002060"/>
        </w:rPr>
        <w:t xml:space="preserve">      {</w:t>
      </w:r>
    </w:p>
    <w:p w:rsidR="003C2DF4" w:rsidRPr="003C2DF4" w:rsidRDefault="003C2DF4" w:rsidP="003C2DF4">
      <w:pPr>
        <w:pStyle w:val="HTMLPreformatted"/>
        <w:jc w:val="both"/>
        <w:rPr>
          <w:color w:val="002060"/>
        </w:rPr>
      </w:pPr>
      <w:r w:rsidRPr="003C2DF4">
        <w:rPr>
          <w:color w:val="002060"/>
        </w:rPr>
        <w:t xml:space="preserve">          </w:t>
      </w:r>
      <w:proofErr w:type="spellStart"/>
      <w:proofErr w:type="gramStart"/>
      <w:r w:rsidRPr="003C2DF4">
        <w:rPr>
          <w:color w:val="002060"/>
        </w:rPr>
        <w:t>printf</w:t>
      </w:r>
      <w:proofErr w:type="spellEnd"/>
      <w:r w:rsidRPr="003C2DF4">
        <w:rPr>
          <w:color w:val="002060"/>
        </w:rPr>
        <w:t>(</w:t>
      </w:r>
      <w:proofErr w:type="gramEnd"/>
      <w:r w:rsidRPr="003C2DF4">
        <w:rPr>
          <w:color w:val="002060"/>
        </w:rPr>
        <w:t>"Enter expenses for month %d: ", count);</w:t>
      </w:r>
    </w:p>
    <w:p w:rsidR="003C2DF4" w:rsidRPr="003C2DF4" w:rsidRDefault="003C2DF4" w:rsidP="003C2DF4">
      <w:pPr>
        <w:pStyle w:val="HTMLPreformatted"/>
        <w:jc w:val="both"/>
        <w:rPr>
          <w:color w:val="002060"/>
        </w:rPr>
      </w:pPr>
      <w:r w:rsidRPr="003C2DF4">
        <w:rPr>
          <w:color w:val="002060"/>
        </w:rPr>
        <w:t xml:space="preserve">          </w:t>
      </w:r>
      <w:proofErr w:type="spellStart"/>
      <w:proofErr w:type="gramStart"/>
      <w:r w:rsidRPr="003C2DF4">
        <w:rPr>
          <w:color w:val="002060"/>
        </w:rPr>
        <w:t>scanf</w:t>
      </w:r>
      <w:proofErr w:type="spellEnd"/>
      <w:r w:rsidRPr="003C2DF4">
        <w:rPr>
          <w:color w:val="002060"/>
        </w:rPr>
        <w:t>(</w:t>
      </w:r>
      <w:proofErr w:type="gramEnd"/>
      <w:r w:rsidRPr="003C2DF4">
        <w:rPr>
          <w:color w:val="002060"/>
        </w:rPr>
        <w:t>"%f", &amp;expenses[count]);</w:t>
      </w:r>
    </w:p>
    <w:p w:rsidR="003C2DF4" w:rsidRPr="003C2DF4" w:rsidRDefault="003C2DF4" w:rsidP="003C2DF4">
      <w:pPr>
        <w:pStyle w:val="HTMLPreformatted"/>
        <w:jc w:val="both"/>
        <w:rPr>
          <w:color w:val="002060"/>
        </w:rPr>
      </w:pPr>
      <w:r w:rsidRPr="003C2DF4">
        <w:rPr>
          <w:color w:val="002060"/>
        </w:rPr>
        <w:t xml:space="preserve">      }</w:t>
      </w:r>
    </w:p>
    <w:p w:rsidR="003C2DF4" w:rsidRPr="003C2DF4" w:rsidRDefault="003C2DF4" w:rsidP="003C2DF4">
      <w:pPr>
        <w:pStyle w:val="HTMLPreformatted"/>
        <w:jc w:val="both"/>
        <w:rPr>
          <w:color w:val="002060"/>
        </w:rPr>
      </w:pPr>
    </w:p>
    <w:p w:rsidR="003C2DF4" w:rsidRPr="003C2DF4" w:rsidRDefault="003C2DF4" w:rsidP="003C2DF4">
      <w:pPr>
        <w:pStyle w:val="HTMLPreformatted"/>
        <w:jc w:val="both"/>
        <w:rPr>
          <w:color w:val="002060"/>
        </w:rPr>
      </w:pPr>
    </w:p>
    <w:p w:rsidR="003C2DF4" w:rsidRPr="003C2DF4" w:rsidRDefault="003C2DF4" w:rsidP="003C2DF4">
      <w:pPr>
        <w:pStyle w:val="HTMLPreformatted"/>
        <w:jc w:val="both"/>
        <w:rPr>
          <w:color w:val="002060"/>
        </w:rPr>
      </w:pPr>
      <w:r w:rsidRPr="003C2DF4">
        <w:rPr>
          <w:color w:val="002060"/>
        </w:rPr>
        <w:t xml:space="preserve">      </w:t>
      </w:r>
      <w:proofErr w:type="gramStart"/>
      <w:r w:rsidRPr="003C2DF4">
        <w:rPr>
          <w:color w:val="002060"/>
        </w:rPr>
        <w:t>for</w:t>
      </w:r>
      <w:proofErr w:type="gramEnd"/>
      <w:r w:rsidRPr="003C2DF4">
        <w:rPr>
          <w:color w:val="002060"/>
        </w:rPr>
        <w:t xml:space="preserve"> (count = 1; count &lt; 13; count++)</w:t>
      </w:r>
    </w:p>
    <w:p w:rsidR="003C2DF4" w:rsidRPr="003C2DF4" w:rsidRDefault="003C2DF4" w:rsidP="003C2DF4">
      <w:pPr>
        <w:pStyle w:val="HTMLPreformatted"/>
        <w:jc w:val="both"/>
        <w:rPr>
          <w:color w:val="002060"/>
        </w:rPr>
      </w:pPr>
      <w:r w:rsidRPr="003C2DF4">
        <w:rPr>
          <w:color w:val="002060"/>
        </w:rPr>
        <w:t xml:space="preserve">      {</w:t>
      </w:r>
    </w:p>
    <w:p w:rsidR="003C2DF4" w:rsidRPr="003C2DF4" w:rsidRDefault="003C2DF4" w:rsidP="003C2DF4">
      <w:pPr>
        <w:pStyle w:val="HTMLPreformatted"/>
        <w:jc w:val="both"/>
        <w:rPr>
          <w:color w:val="002060"/>
        </w:rPr>
      </w:pPr>
      <w:r w:rsidRPr="003C2DF4">
        <w:rPr>
          <w:color w:val="002060"/>
        </w:rPr>
        <w:t xml:space="preserve">          </w:t>
      </w:r>
      <w:proofErr w:type="spellStart"/>
      <w:proofErr w:type="gramStart"/>
      <w:r w:rsidRPr="003C2DF4">
        <w:rPr>
          <w:color w:val="002060"/>
        </w:rPr>
        <w:t>printf</w:t>
      </w:r>
      <w:proofErr w:type="spellEnd"/>
      <w:r w:rsidRPr="003C2DF4">
        <w:rPr>
          <w:color w:val="002060"/>
        </w:rPr>
        <w:t>(</w:t>
      </w:r>
      <w:proofErr w:type="gramEnd"/>
      <w:r w:rsidRPr="003C2DF4">
        <w:rPr>
          <w:color w:val="002060"/>
        </w:rPr>
        <w:t>"Month %d = $%.2f\n", count, expenses[count]);</w:t>
      </w:r>
    </w:p>
    <w:p w:rsidR="003C2DF4" w:rsidRPr="003C2DF4" w:rsidRDefault="003C2DF4" w:rsidP="003C2DF4">
      <w:pPr>
        <w:pStyle w:val="HTMLPreformatted"/>
        <w:jc w:val="both"/>
        <w:rPr>
          <w:color w:val="002060"/>
        </w:rPr>
      </w:pPr>
      <w:r w:rsidRPr="003C2DF4">
        <w:rPr>
          <w:color w:val="002060"/>
        </w:rPr>
        <w:t xml:space="preserve">      }</w:t>
      </w:r>
    </w:p>
    <w:p w:rsidR="003C2DF4" w:rsidRPr="003C2DF4" w:rsidRDefault="003C2DF4" w:rsidP="003C2DF4">
      <w:pPr>
        <w:pStyle w:val="HTMLPreformatted"/>
        <w:jc w:val="both"/>
        <w:rPr>
          <w:color w:val="002060"/>
        </w:rPr>
      </w:pPr>
      <w:r w:rsidRPr="003C2DF4">
        <w:rPr>
          <w:color w:val="002060"/>
        </w:rPr>
        <w:t xml:space="preserve">      </w:t>
      </w:r>
      <w:proofErr w:type="gramStart"/>
      <w:r w:rsidRPr="003C2DF4">
        <w:rPr>
          <w:color w:val="002060"/>
        </w:rPr>
        <w:t>return</w:t>
      </w:r>
      <w:proofErr w:type="gramEnd"/>
      <w:r w:rsidRPr="003C2DF4">
        <w:rPr>
          <w:color w:val="002060"/>
        </w:rPr>
        <w:t xml:space="preserve"> 0;</w:t>
      </w:r>
    </w:p>
    <w:p w:rsidR="003C2DF4" w:rsidRPr="003C2DF4" w:rsidRDefault="003C2DF4" w:rsidP="003C2DF4">
      <w:pPr>
        <w:pStyle w:val="HTMLPreformatted"/>
        <w:jc w:val="both"/>
        <w:rPr>
          <w:color w:val="002060"/>
        </w:rPr>
      </w:pPr>
      <w:r w:rsidRPr="003C2DF4">
        <w:rPr>
          <w:color w:val="002060"/>
        </w:rPr>
        <w:t xml:space="preserve">  }</w:t>
      </w:r>
    </w:p>
    <w:p w:rsidR="003C2DF4" w:rsidRDefault="003C2DF4" w:rsidP="003C2DF4">
      <w:pPr>
        <w:pStyle w:val="HTMLPreformatted"/>
        <w:jc w:val="both"/>
        <w:rPr>
          <w:color w:val="002060"/>
        </w:rPr>
      </w:pPr>
    </w:p>
    <w:p w:rsidR="003C2DF4" w:rsidRPr="003C2DF4" w:rsidRDefault="003C2DF4" w:rsidP="003C2DF4">
      <w:pPr>
        <w:pStyle w:val="HTMLPreformatted"/>
        <w:shd w:val="clear" w:color="auto" w:fill="000000"/>
        <w:jc w:val="both"/>
        <w:rPr>
          <w:b/>
          <w:color w:val="FFFFFF"/>
          <w:sz w:val="32"/>
        </w:rPr>
      </w:pPr>
      <w:r w:rsidRPr="003C2DF4">
        <w:rPr>
          <w:b/>
          <w:color w:val="FFFFFF"/>
          <w:sz w:val="32"/>
        </w:rPr>
        <w:t>Output</w:t>
      </w:r>
    </w:p>
    <w:p w:rsidR="003C2DF4" w:rsidRPr="003C2DF4" w:rsidRDefault="003C2DF4" w:rsidP="003C2DF4">
      <w:pPr>
        <w:pStyle w:val="HTMLPreformatted"/>
        <w:shd w:val="clear" w:color="auto" w:fill="000000"/>
        <w:jc w:val="both"/>
        <w:rPr>
          <w:color w:val="FFFFFF"/>
          <w:sz w:val="24"/>
        </w:rPr>
      </w:pPr>
      <w:r w:rsidRPr="003C2DF4">
        <w:rPr>
          <w:color w:val="FFFFFF"/>
          <w:sz w:val="24"/>
        </w:rPr>
        <w:t xml:space="preserve">Enter expenses for month 1: </w:t>
      </w:r>
      <w:r w:rsidRPr="003C2DF4">
        <w:rPr>
          <w:b/>
          <w:bCs/>
          <w:color w:val="FFFFFF"/>
          <w:sz w:val="24"/>
        </w:rPr>
        <w:t>100</w:t>
      </w:r>
    </w:p>
    <w:p w:rsidR="003C2DF4" w:rsidRPr="003C2DF4" w:rsidRDefault="003C2DF4" w:rsidP="003C2DF4">
      <w:pPr>
        <w:pStyle w:val="HTMLPreformatted"/>
        <w:shd w:val="clear" w:color="auto" w:fill="000000"/>
        <w:jc w:val="both"/>
        <w:rPr>
          <w:color w:val="FFFFFF"/>
          <w:sz w:val="24"/>
        </w:rPr>
      </w:pPr>
      <w:r w:rsidRPr="003C2DF4">
        <w:rPr>
          <w:color w:val="FFFFFF"/>
          <w:sz w:val="24"/>
        </w:rPr>
        <w:t xml:space="preserve">Enter expenses for month 2: </w:t>
      </w:r>
      <w:r w:rsidRPr="003C2DF4">
        <w:rPr>
          <w:b/>
          <w:bCs/>
          <w:color w:val="FFFFFF"/>
          <w:sz w:val="24"/>
        </w:rPr>
        <w:t>200.12</w:t>
      </w:r>
    </w:p>
    <w:p w:rsidR="003C2DF4" w:rsidRPr="003C2DF4" w:rsidRDefault="003C2DF4" w:rsidP="003C2DF4">
      <w:pPr>
        <w:pStyle w:val="HTMLPreformatted"/>
        <w:shd w:val="clear" w:color="auto" w:fill="000000"/>
        <w:jc w:val="both"/>
        <w:rPr>
          <w:color w:val="FFFFFF"/>
          <w:sz w:val="24"/>
        </w:rPr>
      </w:pPr>
      <w:r w:rsidRPr="003C2DF4">
        <w:rPr>
          <w:color w:val="FFFFFF"/>
          <w:sz w:val="24"/>
        </w:rPr>
        <w:t xml:space="preserve">Enter expenses for month 3: </w:t>
      </w:r>
      <w:r w:rsidRPr="003C2DF4">
        <w:rPr>
          <w:b/>
          <w:bCs/>
          <w:color w:val="FFFFFF"/>
          <w:sz w:val="24"/>
        </w:rPr>
        <w:t>150.50</w:t>
      </w:r>
    </w:p>
    <w:p w:rsidR="003C2DF4" w:rsidRPr="003C2DF4" w:rsidRDefault="003C2DF4" w:rsidP="003C2DF4">
      <w:pPr>
        <w:pStyle w:val="HTMLPreformatted"/>
        <w:shd w:val="clear" w:color="auto" w:fill="000000"/>
        <w:jc w:val="both"/>
        <w:rPr>
          <w:color w:val="FFFFFF"/>
          <w:sz w:val="24"/>
        </w:rPr>
      </w:pPr>
      <w:r w:rsidRPr="003C2DF4">
        <w:rPr>
          <w:color w:val="FFFFFF"/>
          <w:sz w:val="24"/>
        </w:rPr>
        <w:t xml:space="preserve">Enter expenses for month 4: </w:t>
      </w:r>
      <w:r w:rsidRPr="003C2DF4">
        <w:rPr>
          <w:b/>
          <w:bCs/>
          <w:color w:val="FFFFFF"/>
          <w:sz w:val="24"/>
        </w:rPr>
        <w:t>300</w:t>
      </w:r>
    </w:p>
    <w:p w:rsidR="003C2DF4" w:rsidRPr="003C2DF4" w:rsidRDefault="003C2DF4" w:rsidP="003C2DF4">
      <w:pPr>
        <w:pStyle w:val="HTMLPreformatted"/>
        <w:shd w:val="clear" w:color="auto" w:fill="000000"/>
        <w:jc w:val="both"/>
        <w:rPr>
          <w:color w:val="FFFFFF"/>
          <w:sz w:val="24"/>
        </w:rPr>
      </w:pPr>
      <w:r w:rsidRPr="003C2DF4">
        <w:rPr>
          <w:color w:val="FFFFFF"/>
          <w:sz w:val="24"/>
        </w:rPr>
        <w:t xml:space="preserve">Enter expenses for month 5: </w:t>
      </w:r>
      <w:r w:rsidRPr="003C2DF4">
        <w:rPr>
          <w:b/>
          <w:bCs/>
          <w:color w:val="FFFFFF"/>
          <w:sz w:val="24"/>
        </w:rPr>
        <w:t>100.50</w:t>
      </w:r>
    </w:p>
    <w:p w:rsidR="003C2DF4" w:rsidRPr="003C2DF4" w:rsidRDefault="003C2DF4" w:rsidP="003C2DF4">
      <w:pPr>
        <w:pStyle w:val="HTMLPreformatted"/>
        <w:shd w:val="clear" w:color="auto" w:fill="000000"/>
        <w:jc w:val="both"/>
        <w:rPr>
          <w:color w:val="FFFFFF"/>
          <w:sz w:val="24"/>
        </w:rPr>
      </w:pPr>
      <w:r w:rsidRPr="003C2DF4">
        <w:rPr>
          <w:color w:val="FFFFFF"/>
          <w:sz w:val="24"/>
        </w:rPr>
        <w:t xml:space="preserve">Enter expenses for month 6: </w:t>
      </w:r>
      <w:r w:rsidRPr="003C2DF4">
        <w:rPr>
          <w:b/>
          <w:bCs/>
          <w:color w:val="FFFFFF"/>
          <w:sz w:val="24"/>
        </w:rPr>
        <w:t>34.25</w:t>
      </w:r>
    </w:p>
    <w:p w:rsidR="003C2DF4" w:rsidRPr="003C2DF4" w:rsidRDefault="003C2DF4" w:rsidP="003C2DF4">
      <w:pPr>
        <w:pStyle w:val="HTMLPreformatted"/>
        <w:shd w:val="clear" w:color="auto" w:fill="000000"/>
        <w:jc w:val="both"/>
        <w:rPr>
          <w:color w:val="FFFFFF"/>
          <w:sz w:val="24"/>
        </w:rPr>
      </w:pPr>
      <w:r w:rsidRPr="003C2DF4">
        <w:rPr>
          <w:color w:val="FFFFFF"/>
          <w:sz w:val="24"/>
        </w:rPr>
        <w:t xml:space="preserve">Enter expenses for month 7: </w:t>
      </w:r>
      <w:r w:rsidRPr="003C2DF4">
        <w:rPr>
          <w:b/>
          <w:bCs/>
          <w:color w:val="FFFFFF"/>
          <w:sz w:val="24"/>
        </w:rPr>
        <w:t>45.75</w:t>
      </w:r>
    </w:p>
    <w:p w:rsidR="003C2DF4" w:rsidRPr="003C2DF4" w:rsidRDefault="003C2DF4" w:rsidP="003C2DF4">
      <w:pPr>
        <w:pStyle w:val="HTMLPreformatted"/>
        <w:shd w:val="clear" w:color="auto" w:fill="000000"/>
        <w:jc w:val="both"/>
        <w:rPr>
          <w:color w:val="FFFFFF"/>
          <w:sz w:val="24"/>
        </w:rPr>
      </w:pPr>
      <w:r w:rsidRPr="003C2DF4">
        <w:rPr>
          <w:color w:val="FFFFFF"/>
          <w:sz w:val="24"/>
        </w:rPr>
        <w:t xml:space="preserve">Enter expenses for month 8: </w:t>
      </w:r>
      <w:r w:rsidRPr="003C2DF4">
        <w:rPr>
          <w:b/>
          <w:bCs/>
          <w:color w:val="FFFFFF"/>
          <w:sz w:val="24"/>
        </w:rPr>
        <w:t>195.00</w:t>
      </w:r>
    </w:p>
    <w:p w:rsidR="003C2DF4" w:rsidRPr="003C2DF4" w:rsidRDefault="003C2DF4" w:rsidP="003C2DF4">
      <w:pPr>
        <w:pStyle w:val="HTMLPreformatted"/>
        <w:shd w:val="clear" w:color="auto" w:fill="000000"/>
        <w:jc w:val="both"/>
        <w:rPr>
          <w:color w:val="FFFFFF"/>
          <w:sz w:val="24"/>
        </w:rPr>
      </w:pPr>
      <w:r w:rsidRPr="003C2DF4">
        <w:rPr>
          <w:color w:val="FFFFFF"/>
          <w:sz w:val="24"/>
        </w:rPr>
        <w:t xml:space="preserve">Enter expenses for month 9: </w:t>
      </w:r>
      <w:r w:rsidRPr="003C2DF4">
        <w:rPr>
          <w:b/>
          <w:bCs/>
          <w:color w:val="FFFFFF"/>
          <w:sz w:val="24"/>
        </w:rPr>
        <w:t>123.45</w:t>
      </w:r>
    </w:p>
    <w:p w:rsidR="003C2DF4" w:rsidRPr="003C2DF4" w:rsidRDefault="003C2DF4" w:rsidP="003C2DF4">
      <w:pPr>
        <w:pStyle w:val="HTMLPreformatted"/>
        <w:shd w:val="clear" w:color="auto" w:fill="000000"/>
        <w:jc w:val="both"/>
        <w:rPr>
          <w:color w:val="FFFFFF"/>
          <w:sz w:val="24"/>
        </w:rPr>
      </w:pPr>
      <w:r w:rsidRPr="003C2DF4">
        <w:rPr>
          <w:color w:val="FFFFFF"/>
          <w:sz w:val="24"/>
        </w:rPr>
        <w:t xml:space="preserve">Enter expenses for month 10: </w:t>
      </w:r>
      <w:r w:rsidRPr="003C2DF4">
        <w:rPr>
          <w:b/>
          <w:bCs/>
          <w:color w:val="FFFFFF"/>
          <w:sz w:val="24"/>
        </w:rPr>
        <w:t>111.11</w:t>
      </w:r>
    </w:p>
    <w:p w:rsidR="003C2DF4" w:rsidRPr="003C2DF4" w:rsidRDefault="003C2DF4" w:rsidP="003C2DF4">
      <w:pPr>
        <w:pStyle w:val="HTMLPreformatted"/>
        <w:shd w:val="clear" w:color="auto" w:fill="000000"/>
        <w:jc w:val="both"/>
        <w:rPr>
          <w:color w:val="FFFFFF"/>
          <w:sz w:val="24"/>
        </w:rPr>
      </w:pPr>
      <w:r w:rsidRPr="003C2DF4">
        <w:rPr>
          <w:color w:val="FFFFFF"/>
          <w:sz w:val="24"/>
        </w:rPr>
        <w:t xml:space="preserve">Enter expenses for month 11: </w:t>
      </w:r>
      <w:r w:rsidRPr="003C2DF4">
        <w:rPr>
          <w:b/>
          <w:bCs/>
          <w:color w:val="FFFFFF"/>
          <w:sz w:val="24"/>
        </w:rPr>
        <w:t>222.20</w:t>
      </w:r>
    </w:p>
    <w:p w:rsidR="003C2DF4" w:rsidRPr="003C2DF4" w:rsidRDefault="003C2DF4" w:rsidP="003C2DF4">
      <w:pPr>
        <w:pStyle w:val="HTMLPreformatted"/>
        <w:shd w:val="clear" w:color="auto" w:fill="000000"/>
        <w:jc w:val="both"/>
        <w:rPr>
          <w:color w:val="FFFFFF"/>
          <w:sz w:val="24"/>
        </w:rPr>
      </w:pPr>
      <w:r w:rsidRPr="003C2DF4">
        <w:rPr>
          <w:color w:val="FFFFFF"/>
          <w:sz w:val="24"/>
        </w:rPr>
        <w:t xml:space="preserve">Enter expenses for month 12: </w:t>
      </w:r>
      <w:r w:rsidRPr="003C2DF4">
        <w:rPr>
          <w:b/>
          <w:bCs/>
          <w:color w:val="FFFFFF"/>
          <w:sz w:val="24"/>
        </w:rPr>
        <w:t>120.00</w:t>
      </w:r>
    </w:p>
    <w:p w:rsidR="003C2DF4" w:rsidRPr="003C2DF4" w:rsidRDefault="003C2DF4" w:rsidP="003C2DF4">
      <w:pPr>
        <w:pStyle w:val="HTMLPreformatted"/>
        <w:shd w:val="clear" w:color="auto" w:fill="000000"/>
        <w:jc w:val="both"/>
        <w:rPr>
          <w:color w:val="FFFFFF"/>
          <w:sz w:val="24"/>
        </w:rPr>
      </w:pPr>
      <w:r w:rsidRPr="003C2DF4">
        <w:rPr>
          <w:color w:val="FFFFFF"/>
          <w:sz w:val="24"/>
        </w:rPr>
        <w:t>Month 1 = $100.00</w:t>
      </w:r>
    </w:p>
    <w:p w:rsidR="003C2DF4" w:rsidRPr="003C2DF4" w:rsidRDefault="003C2DF4" w:rsidP="003C2DF4">
      <w:pPr>
        <w:pStyle w:val="HTMLPreformatted"/>
        <w:shd w:val="clear" w:color="auto" w:fill="000000"/>
        <w:jc w:val="both"/>
        <w:rPr>
          <w:color w:val="FFFFFF"/>
          <w:sz w:val="24"/>
        </w:rPr>
      </w:pPr>
      <w:r w:rsidRPr="003C2DF4">
        <w:rPr>
          <w:color w:val="FFFFFF"/>
          <w:sz w:val="24"/>
        </w:rPr>
        <w:t>Month 2 = $200.12</w:t>
      </w:r>
    </w:p>
    <w:p w:rsidR="003C2DF4" w:rsidRPr="003C2DF4" w:rsidRDefault="003C2DF4" w:rsidP="003C2DF4">
      <w:pPr>
        <w:pStyle w:val="HTMLPreformatted"/>
        <w:shd w:val="clear" w:color="auto" w:fill="000000"/>
        <w:jc w:val="both"/>
        <w:rPr>
          <w:color w:val="FFFFFF"/>
          <w:sz w:val="24"/>
        </w:rPr>
      </w:pPr>
      <w:r w:rsidRPr="003C2DF4">
        <w:rPr>
          <w:color w:val="FFFFFF"/>
          <w:sz w:val="24"/>
        </w:rPr>
        <w:t>Month 3 = $150.50</w:t>
      </w:r>
    </w:p>
    <w:p w:rsidR="003C2DF4" w:rsidRPr="003C2DF4" w:rsidRDefault="003C2DF4" w:rsidP="003C2DF4">
      <w:pPr>
        <w:pStyle w:val="HTMLPreformatted"/>
        <w:shd w:val="clear" w:color="auto" w:fill="000000"/>
        <w:jc w:val="both"/>
        <w:rPr>
          <w:color w:val="FFFFFF"/>
          <w:sz w:val="24"/>
        </w:rPr>
      </w:pPr>
      <w:r w:rsidRPr="003C2DF4">
        <w:rPr>
          <w:color w:val="FFFFFF"/>
          <w:sz w:val="24"/>
        </w:rPr>
        <w:t>Month 4 = $300.00</w:t>
      </w:r>
    </w:p>
    <w:p w:rsidR="003C2DF4" w:rsidRPr="003C2DF4" w:rsidRDefault="003C2DF4" w:rsidP="003C2DF4">
      <w:pPr>
        <w:pStyle w:val="HTMLPreformatted"/>
        <w:shd w:val="clear" w:color="auto" w:fill="000000"/>
        <w:jc w:val="both"/>
        <w:rPr>
          <w:color w:val="FFFFFF"/>
          <w:sz w:val="24"/>
        </w:rPr>
      </w:pPr>
      <w:r w:rsidRPr="003C2DF4">
        <w:rPr>
          <w:color w:val="FFFFFF"/>
          <w:sz w:val="24"/>
        </w:rPr>
        <w:t>Month 5 = $100.50</w:t>
      </w:r>
    </w:p>
    <w:p w:rsidR="003C2DF4" w:rsidRPr="003C2DF4" w:rsidRDefault="003C2DF4" w:rsidP="003C2DF4">
      <w:pPr>
        <w:pStyle w:val="HTMLPreformatted"/>
        <w:shd w:val="clear" w:color="auto" w:fill="000000"/>
        <w:jc w:val="both"/>
        <w:rPr>
          <w:color w:val="FFFFFF"/>
          <w:sz w:val="24"/>
        </w:rPr>
      </w:pPr>
      <w:r w:rsidRPr="003C2DF4">
        <w:rPr>
          <w:color w:val="FFFFFF"/>
          <w:sz w:val="24"/>
        </w:rPr>
        <w:t>Month 6 = $34.25</w:t>
      </w:r>
    </w:p>
    <w:p w:rsidR="003C2DF4" w:rsidRPr="003C2DF4" w:rsidRDefault="003C2DF4" w:rsidP="003C2DF4">
      <w:pPr>
        <w:pStyle w:val="HTMLPreformatted"/>
        <w:shd w:val="clear" w:color="auto" w:fill="000000"/>
        <w:jc w:val="both"/>
        <w:rPr>
          <w:color w:val="FFFFFF"/>
          <w:sz w:val="24"/>
        </w:rPr>
      </w:pPr>
      <w:r w:rsidRPr="003C2DF4">
        <w:rPr>
          <w:color w:val="FFFFFF"/>
          <w:sz w:val="24"/>
        </w:rPr>
        <w:t>Month 7 = $45.75</w:t>
      </w:r>
    </w:p>
    <w:p w:rsidR="003C2DF4" w:rsidRPr="003C2DF4" w:rsidRDefault="003C2DF4" w:rsidP="003C2DF4">
      <w:pPr>
        <w:pStyle w:val="HTMLPreformatted"/>
        <w:shd w:val="clear" w:color="auto" w:fill="000000"/>
        <w:jc w:val="both"/>
        <w:rPr>
          <w:color w:val="FFFFFF"/>
          <w:sz w:val="24"/>
        </w:rPr>
      </w:pPr>
      <w:r w:rsidRPr="003C2DF4">
        <w:rPr>
          <w:color w:val="FFFFFF"/>
          <w:sz w:val="24"/>
        </w:rPr>
        <w:t>Month 8 = $195.00</w:t>
      </w:r>
    </w:p>
    <w:p w:rsidR="003C2DF4" w:rsidRPr="003C2DF4" w:rsidRDefault="003C2DF4" w:rsidP="003C2DF4">
      <w:pPr>
        <w:pStyle w:val="HTMLPreformatted"/>
        <w:shd w:val="clear" w:color="auto" w:fill="000000"/>
        <w:jc w:val="both"/>
        <w:rPr>
          <w:color w:val="FFFFFF"/>
          <w:sz w:val="24"/>
        </w:rPr>
      </w:pPr>
      <w:r w:rsidRPr="003C2DF4">
        <w:rPr>
          <w:color w:val="FFFFFF"/>
          <w:sz w:val="24"/>
        </w:rPr>
        <w:t>Month 9 = $123.45</w:t>
      </w:r>
    </w:p>
    <w:p w:rsidR="003C2DF4" w:rsidRPr="003C2DF4" w:rsidRDefault="003C2DF4" w:rsidP="003C2DF4">
      <w:pPr>
        <w:pStyle w:val="HTMLPreformatted"/>
        <w:shd w:val="clear" w:color="auto" w:fill="000000"/>
        <w:jc w:val="both"/>
        <w:rPr>
          <w:color w:val="FFFFFF"/>
          <w:sz w:val="24"/>
        </w:rPr>
      </w:pPr>
      <w:r w:rsidRPr="003C2DF4">
        <w:rPr>
          <w:color w:val="FFFFFF"/>
          <w:sz w:val="24"/>
        </w:rPr>
        <w:t>Month 10 = $111.11</w:t>
      </w:r>
    </w:p>
    <w:p w:rsidR="003C2DF4" w:rsidRPr="003C2DF4" w:rsidRDefault="003C2DF4" w:rsidP="003C2DF4">
      <w:pPr>
        <w:pStyle w:val="HTMLPreformatted"/>
        <w:shd w:val="clear" w:color="auto" w:fill="000000"/>
        <w:jc w:val="both"/>
        <w:rPr>
          <w:color w:val="FFFFFF"/>
          <w:sz w:val="24"/>
        </w:rPr>
      </w:pPr>
      <w:r w:rsidRPr="003C2DF4">
        <w:rPr>
          <w:color w:val="FFFFFF"/>
          <w:sz w:val="24"/>
        </w:rPr>
        <w:t>Month 11 = $222.20</w:t>
      </w:r>
    </w:p>
    <w:p w:rsidR="003C2DF4" w:rsidRPr="003C2DF4" w:rsidRDefault="003C2DF4" w:rsidP="003C2DF4">
      <w:pPr>
        <w:pStyle w:val="HTMLPreformatted"/>
        <w:shd w:val="clear" w:color="auto" w:fill="000000"/>
        <w:jc w:val="both"/>
        <w:rPr>
          <w:color w:val="FFFFFF"/>
          <w:sz w:val="24"/>
        </w:rPr>
      </w:pPr>
      <w:r w:rsidRPr="003C2DF4">
        <w:rPr>
          <w:color w:val="FFFFFF"/>
          <w:sz w:val="24"/>
        </w:rPr>
        <w:t>Month 12 = $120.00</w:t>
      </w:r>
    </w:p>
    <w:p w:rsidR="003C2DF4" w:rsidRDefault="003C2DF4" w:rsidP="003C2DF4">
      <w:pPr>
        <w:pStyle w:val="Heading4"/>
        <w:jc w:val="both"/>
        <w:rPr>
          <w:color w:val="002060"/>
          <w:sz w:val="28"/>
        </w:rPr>
      </w:pPr>
    </w:p>
    <w:p w:rsidR="003C2DF4" w:rsidRPr="003C2DF4" w:rsidRDefault="003C2DF4" w:rsidP="003C2DF4">
      <w:pPr>
        <w:pStyle w:val="Heading4"/>
        <w:jc w:val="both"/>
        <w:rPr>
          <w:color w:val="002060"/>
          <w:sz w:val="2"/>
          <w:szCs w:val="24"/>
        </w:rPr>
      </w:pPr>
      <w:r>
        <w:rPr>
          <w:color w:val="002060"/>
          <w:sz w:val="28"/>
        </w:rPr>
        <w:t xml:space="preserve">Exercise 2: </w:t>
      </w:r>
      <w:r>
        <w:rPr>
          <w:b w:val="0"/>
          <w:color w:val="002060"/>
          <w:sz w:val="28"/>
        </w:rPr>
        <w:t xml:space="preserve"> In this </w:t>
      </w:r>
      <w:proofErr w:type="spellStart"/>
      <w:r>
        <w:rPr>
          <w:b w:val="0"/>
          <w:color w:val="002060"/>
          <w:sz w:val="28"/>
        </w:rPr>
        <w:t>programme</w:t>
      </w:r>
      <w:proofErr w:type="spellEnd"/>
      <w:r>
        <w:rPr>
          <w:b w:val="0"/>
          <w:color w:val="002060"/>
          <w:sz w:val="28"/>
        </w:rPr>
        <w:t xml:space="preserve"> </w:t>
      </w:r>
      <w:r w:rsidR="00EA576B">
        <w:rPr>
          <w:b w:val="0"/>
          <w:color w:val="002060"/>
          <w:sz w:val="28"/>
        </w:rPr>
        <w:t xml:space="preserve">have </w:t>
      </w:r>
      <w:r>
        <w:rPr>
          <w:b w:val="0"/>
          <w:color w:val="002060"/>
          <w:sz w:val="28"/>
        </w:rPr>
        <w:t xml:space="preserve">to </w:t>
      </w:r>
      <w:r w:rsidR="00272F9A">
        <w:rPr>
          <w:b w:val="0"/>
          <w:color w:val="002060"/>
          <w:sz w:val="28"/>
        </w:rPr>
        <w:t xml:space="preserve">average the score of a </w:t>
      </w:r>
      <w:r w:rsidR="00EA576B">
        <w:rPr>
          <w:b w:val="0"/>
          <w:color w:val="002060"/>
          <w:sz w:val="28"/>
        </w:rPr>
        <w:t>10 person individual score</w:t>
      </w:r>
      <w:r w:rsidR="00B63311">
        <w:rPr>
          <w:b w:val="0"/>
          <w:color w:val="002060"/>
          <w:sz w:val="28"/>
        </w:rPr>
        <w:t xml:space="preserve"> using a single array and a single for loop</w:t>
      </w:r>
      <w:r w:rsidR="00EA576B">
        <w:rPr>
          <w:b w:val="0"/>
          <w:color w:val="002060"/>
          <w:sz w:val="28"/>
        </w:rPr>
        <w:t xml:space="preserve">.  Your output should be as follows: </w:t>
      </w:r>
    </w:p>
    <w:p w:rsidR="003C2DF4" w:rsidRPr="003C2DF4" w:rsidRDefault="003C2DF4" w:rsidP="003C2DF4">
      <w:pPr>
        <w:pStyle w:val="HTMLPreformatted"/>
        <w:jc w:val="both"/>
        <w:rPr>
          <w:color w:val="002060"/>
        </w:rPr>
      </w:pPr>
    </w:p>
    <w:p w:rsidR="009B0FD6" w:rsidRPr="009B0FD6" w:rsidRDefault="009B0FD6" w:rsidP="003C2DF4">
      <w:pPr>
        <w:pStyle w:val="HTMLPreformatted"/>
        <w:shd w:val="clear" w:color="auto" w:fill="000000"/>
        <w:jc w:val="both"/>
        <w:rPr>
          <w:b/>
          <w:color w:val="FFFFFF"/>
          <w:sz w:val="26"/>
        </w:rPr>
      </w:pPr>
      <w:r w:rsidRPr="009B0FD6">
        <w:rPr>
          <w:b/>
          <w:color w:val="FFFFFF"/>
          <w:sz w:val="26"/>
        </w:rPr>
        <w:t>Output:</w:t>
      </w:r>
    </w:p>
    <w:p w:rsidR="003C2DF4" w:rsidRPr="003C2DF4" w:rsidRDefault="003C2DF4" w:rsidP="003C2DF4">
      <w:pPr>
        <w:pStyle w:val="HTMLPreformatted"/>
        <w:shd w:val="clear" w:color="auto" w:fill="000000"/>
        <w:jc w:val="both"/>
        <w:rPr>
          <w:color w:val="FFFFFF"/>
          <w:sz w:val="22"/>
        </w:rPr>
      </w:pPr>
      <w:r w:rsidRPr="003C2DF4">
        <w:rPr>
          <w:color w:val="FFFFFF"/>
          <w:sz w:val="22"/>
        </w:rPr>
        <w:t xml:space="preserve">Enter Person 1's grade: </w:t>
      </w:r>
      <w:r w:rsidRPr="003C2DF4">
        <w:rPr>
          <w:b/>
          <w:bCs/>
          <w:color w:val="FFFFFF"/>
          <w:sz w:val="22"/>
        </w:rPr>
        <w:t>95</w:t>
      </w:r>
    </w:p>
    <w:p w:rsidR="003C2DF4" w:rsidRPr="003C2DF4" w:rsidRDefault="003C2DF4" w:rsidP="003C2DF4">
      <w:pPr>
        <w:pStyle w:val="HTMLPreformatted"/>
        <w:shd w:val="clear" w:color="auto" w:fill="000000"/>
        <w:jc w:val="both"/>
        <w:rPr>
          <w:color w:val="FFFFFF"/>
          <w:sz w:val="22"/>
        </w:rPr>
      </w:pPr>
      <w:r w:rsidRPr="003C2DF4">
        <w:rPr>
          <w:color w:val="FFFFFF"/>
          <w:sz w:val="22"/>
        </w:rPr>
        <w:t xml:space="preserve">Enter Person 2's grade: </w:t>
      </w:r>
      <w:r w:rsidRPr="003C2DF4">
        <w:rPr>
          <w:b/>
          <w:bCs/>
          <w:color w:val="FFFFFF"/>
          <w:sz w:val="22"/>
        </w:rPr>
        <w:t>100</w:t>
      </w:r>
    </w:p>
    <w:p w:rsidR="003C2DF4" w:rsidRPr="003C2DF4" w:rsidRDefault="003C2DF4" w:rsidP="003C2DF4">
      <w:pPr>
        <w:pStyle w:val="HTMLPreformatted"/>
        <w:shd w:val="clear" w:color="auto" w:fill="000000"/>
        <w:jc w:val="both"/>
        <w:rPr>
          <w:color w:val="FFFFFF"/>
          <w:sz w:val="22"/>
        </w:rPr>
      </w:pPr>
      <w:r w:rsidRPr="003C2DF4">
        <w:rPr>
          <w:color w:val="FFFFFF"/>
          <w:sz w:val="22"/>
        </w:rPr>
        <w:t xml:space="preserve">Enter Person 3's grade: </w:t>
      </w:r>
      <w:r w:rsidRPr="003C2DF4">
        <w:rPr>
          <w:b/>
          <w:bCs/>
          <w:color w:val="FFFFFF"/>
          <w:sz w:val="22"/>
        </w:rPr>
        <w:t>60</w:t>
      </w:r>
    </w:p>
    <w:p w:rsidR="003C2DF4" w:rsidRPr="003C2DF4" w:rsidRDefault="003C2DF4" w:rsidP="003C2DF4">
      <w:pPr>
        <w:pStyle w:val="HTMLPreformatted"/>
        <w:shd w:val="clear" w:color="auto" w:fill="000000"/>
        <w:jc w:val="both"/>
        <w:rPr>
          <w:color w:val="FFFFFF"/>
          <w:sz w:val="22"/>
        </w:rPr>
      </w:pPr>
      <w:r w:rsidRPr="003C2DF4">
        <w:rPr>
          <w:color w:val="FFFFFF"/>
          <w:sz w:val="22"/>
        </w:rPr>
        <w:t xml:space="preserve">Enter Person 4's grade: </w:t>
      </w:r>
      <w:r w:rsidRPr="003C2DF4">
        <w:rPr>
          <w:b/>
          <w:bCs/>
          <w:color w:val="FFFFFF"/>
          <w:sz w:val="22"/>
        </w:rPr>
        <w:t>105</w:t>
      </w:r>
    </w:p>
    <w:p w:rsidR="003C2DF4" w:rsidRPr="003C2DF4" w:rsidRDefault="003C2DF4" w:rsidP="003C2DF4">
      <w:pPr>
        <w:pStyle w:val="HTMLPreformatted"/>
        <w:shd w:val="clear" w:color="auto" w:fill="000000"/>
        <w:jc w:val="both"/>
        <w:rPr>
          <w:color w:val="FFFFFF"/>
          <w:sz w:val="22"/>
        </w:rPr>
      </w:pPr>
      <w:r w:rsidRPr="003C2DF4">
        <w:rPr>
          <w:color w:val="FFFFFF"/>
          <w:sz w:val="22"/>
        </w:rPr>
        <w:t>The highest grade possible is 100</w:t>
      </w:r>
    </w:p>
    <w:p w:rsidR="003C2DF4" w:rsidRPr="003C2DF4" w:rsidRDefault="003C2DF4" w:rsidP="003C2DF4">
      <w:pPr>
        <w:pStyle w:val="HTMLPreformatted"/>
        <w:shd w:val="clear" w:color="auto" w:fill="000000"/>
        <w:jc w:val="both"/>
        <w:rPr>
          <w:color w:val="FFFFFF"/>
          <w:sz w:val="22"/>
        </w:rPr>
      </w:pPr>
      <w:r w:rsidRPr="003C2DF4">
        <w:rPr>
          <w:color w:val="FFFFFF"/>
          <w:sz w:val="22"/>
        </w:rPr>
        <w:t xml:space="preserve">Enter correct grade: </w:t>
      </w:r>
      <w:r w:rsidRPr="003C2DF4">
        <w:rPr>
          <w:b/>
          <w:bCs/>
          <w:color w:val="FFFFFF"/>
          <w:sz w:val="22"/>
        </w:rPr>
        <w:t>100</w:t>
      </w:r>
    </w:p>
    <w:p w:rsidR="003C2DF4" w:rsidRPr="003C2DF4" w:rsidRDefault="003C2DF4" w:rsidP="003C2DF4">
      <w:pPr>
        <w:pStyle w:val="HTMLPreformatted"/>
        <w:shd w:val="clear" w:color="auto" w:fill="000000"/>
        <w:jc w:val="both"/>
        <w:rPr>
          <w:color w:val="FFFFFF"/>
          <w:sz w:val="22"/>
        </w:rPr>
      </w:pPr>
      <w:r w:rsidRPr="003C2DF4">
        <w:rPr>
          <w:color w:val="FFFFFF"/>
          <w:sz w:val="22"/>
        </w:rPr>
        <w:t xml:space="preserve">Enter Person 5's grade: </w:t>
      </w:r>
      <w:r w:rsidRPr="003C2DF4">
        <w:rPr>
          <w:b/>
          <w:bCs/>
          <w:color w:val="FFFFFF"/>
          <w:sz w:val="22"/>
        </w:rPr>
        <w:t>25</w:t>
      </w:r>
    </w:p>
    <w:p w:rsidR="003C2DF4" w:rsidRPr="003C2DF4" w:rsidRDefault="003C2DF4" w:rsidP="003C2DF4">
      <w:pPr>
        <w:pStyle w:val="HTMLPreformatted"/>
        <w:shd w:val="clear" w:color="auto" w:fill="000000"/>
        <w:jc w:val="both"/>
        <w:rPr>
          <w:color w:val="FFFFFF"/>
          <w:sz w:val="22"/>
        </w:rPr>
      </w:pPr>
      <w:r w:rsidRPr="003C2DF4">
        <w:rPr>
          <w:color w:val="FFFFFF"/>
          <w:sz w:val="22"/>
        </w:rPr>
        <w:t xml:space="preserve">Enter Person 6's grade: </w:t>
      </w:r>
      <w:r w:rsidRPr="003C2DF4">
        <w:rPr>
          <w:b/>
          <w:bCs/>
          <w:color w:val="FFFFFF"/>
          <w:sz w:val="22"/>
        </w:rPr>
        <w:t>0</w:t>
      </w:r>
    </w:p>
    <w:p w:rsidR="003C2DF4" w:rsidRPr="003C2DF4" w:rsidRDefault="003C2DF4" w:rsidP="003C2DF4">
      <w:pPr>
        <w:pStyle w:val="HTMLPreformatted"/>
        <w:shd w:val="clear" w:color="auto" w:fill="000000"/>
        <w:jc w:val="both"/>
        <w:rPr>
          <w:color w:val="FFFFFF"/>
          <w:sz w:val="22"/>
        </w:rPr>
      </w:pPr>
      <w:r w:rsidRPr="003C2DF4">
        <w:rPr>
          <w:color w:val="FFFFFF"/>
          <w:sz w:val="22"/>
        </w:rPr>
        <w:t xml:space="preserve">Enter Person 7's grade: </w:t>
      </w:r>
      <w:r w:rsidRPr="003C2DF4">
        <w:rPr>
          <w:b/>
          <w:bCs/>
          <w:color w:val="FFFFFF"/>
          <w:sz w:val="22"/>
        </w:rPr>
        <w:t>85</w:t>
      </w:r>
    </w:p>
    <w:p w:rsidR="003C2DF4" w:rsidRPr="003C2DF4" w:rsidRDefault="003C2DF4" w:rsidP="003C2DF4">
      <w:pPr>
        <w:pStyle w:val="HTMLPreformatted"/>
        <w:shd w:val="clear" w:color="auto" w:fill="000000"/>
        <w:jc w:val="both"/>
        <w:rPr>
          <w:color w:val="FFFFFF"/>
          <w:sz w:val="22"/>
        </w:rPr>
      </w:pPr>
      <w:r w:rsidRPr="003C2DF4">
        <w:rPr>
          <w:color w:val="FFFFFF"/>
          <w:sz w:val="22"/>
        </w:rPr>
        <w:t xml:space="preserve">Enter Person 8's grade: </w:t>
      </w:r>
      <w:r w:rsidRPr="003C2DF4">
        <w:rPr>
          <w:b/>
          <w:bCs/>
          <w:color w:val="FFFFFF"/>
          <w:sz w:val="22"/>
        </w:rPr>
        <w:t>85</w:t>
      </w:r>
    </w:p>
    <w:p w:rsidR="003C2DF4" w:rsidRPr="003C2DF4" w:rsidRDefault="003C2DF4" w:rsidP="003C2DF4">
      <w:pPr>
        <w:pStyle w:val="HTMLPreformatted"/>
        <w:shd w:val="clear" w:color="auto" w:fill="000000"/>
        <w:jc w:val="both"/>
        <w:rPr>
          <w:color w:val="FFFFFF"/>
          <w:sz w:val="22"/>
        </w:rPr>
      </w:pPr>
      <w:r w:rsidRPr="003C2DF4">
        <w:rPr>
          <w:color w:val="FFFFFF"/>
          <w:sz w:val="22"/>
        </w:rPr>
        <w:t xml:space="preserve">Enter Person 9's grade: </w:t>
      </w:r>
      <w:r w:rsidRPr="003C2DF4">
        <w:rPr>
          <w:b/>
          <w:bCs/>
          <w:color w:val="FFFFFF"/>
          <w:sz w:val="22"/>
        </w:rPr>
        <w:t>95</w:t>
      </w:r>
    </w:p>
    <w:p w:rsidR="003C2DF4" w:rsidRPr="003C2DF4" w:rsidRDefault="003C2DF4" w:rsidP="003C2DF4">
      <w:pPr>
        <w:pStyle w:val="HTMLPreformatted"/>
        <w:shd w:val="clear" w:color="auto" w:fill="000000"/>
        <w:jc w:val="both"/>
        <w:rPr>
          <w:color w:val="FFFFFF"/>
          <w:sz w:val="22"/>
        </w:rPr>
      </w:pPr>
      <w:r w:rsidRPr="003C2DF4">
        <w:rPr>
          <w:color w:val="FFFFFF"/>
          <w:sz w:val="22"/>
        </w:rPr>
        <w:t xml:space="preserve">Enter Person 10's grade: </w:t>
      </w:r>
      <w:r w:rsidRPr="003C2DF4">
        <w:rPr>
          <w:b/>
          <w:bCs/>
          <w:color w:val="FFFFFF"/>
          <w:sz w:val="22"/>
        </w:rPr>
        <w:t>85</w:t>
      </w:r>
    </w:p>
    <w:p w:rsidR="003C2DF4" w:rsidRPr="003C2DF4" w:rsidRDefault="003C2DF4" w:rsidP="003C2DF4">
      <w:pPr>
        <w:pStyle w:val="HTMLPreformatted"/>
        <w:shd w:val="clear" w:color="auto" w:fill="000000"/>
        <w:jc w:val="both"/>
        <w:rPr>
          <w:color w:val="FFFFFF"/>
          <w:sz w:val="22"/>
        </w:rPr>
      </w:pPr>
      <w:r w:rsidRPr="003C2DF4">
        <w:rPr>
          <w:color w:val="FFFFFF"/>
          <w:sz w:val="22"/>
        </w:rPr>
        <w:t>The average score is 73</w:t>
      </w:r>
    </w:p>
    <w:p w:rsidR="002765F5" w:rsidRDefault="002765F5" w:rsidP="003C2DF4">
      <w:pPr>
        <w:pStyle w:val="NormalWeb"/>
        <w:spacing w:before="0" w:beforeAutospacing="0" w:after="0" w:afterAutospacing="0"/>
        <w:ind w:firstLine="720"/>
        <w:jc w:val="both"/>
        <w:rPr>
          <w:b/>
          <w:color w:val="002060"/>
        </w:rPr>
      </w:pPr>
    </w:p>
    <w:p w:rsidR="008F68DC" w:rsidRPr="008F68DC" w:rsidRDefault="002765F5" w:rsidP="00766DF1">
      <w:pPr>
        <w:pStyle w:val="NormalWeb"/>
        <w:spacing w:after="0" w:afterAutospacing="0"/>
        <w:jc w:val="both"/>
        <w:rPr>
          <w:color w:val="002060"/>
          <w:sz w:val="28"/>
        </w:rPr>
      </w:pPr>
      <w:r w:rsidRPr="002765F5">
        <w:rPr>
          <w:b/>
          <w:color w:val="002060"/>
          <w:sz w:val="28"/>
        </w:rPr>
        <w:t xml:space="preserve">Exercise </w:t>
      </w:r>
      <w:r w:rsidR="008F68DC">
        <w:rPr>
          <w:b/>
          <w:color w:val="002060"/>
          <w:sz w:val="28"/>
        </w:rPr>
        <w:t>3</w:t>
      </w:r>
      <w:r w:rsidRPr="002765F5">
        <w:rPr>
          <w:b/>
          <w:color w:val="002060"/>
          <w:sz w:val="28"/>
        </w:rPr>
        <w:t xml:space="preserve">:  </w:t>
      </w:r>
      <w:r w:rsidR="008F68DC" w:rsidRPr="008F68DC">
        <w:rPr>
          <w:color w:val="002060"/>
          <w:sz w:val="28"/>
        </w:rPr>
        <w:t xml:space="preserve">  </w:t>
      </w:r>
      <w:r w:rsidR="008F68DC">
        <w:rPr>
          <w:color w:val="002060"/>
          <w:sz w:val="28"/>
        </w:rPr>
        <w:t xml:space="preserve">Follow the following steps: </w:t>
      </w:r>
    </w:p>
    <w:p w:rsidR="008F68DC" w:rsidRPr="008F68DC" w:rsidRDefault="008F68DC" w:rsidP="008F68DC">
      <w:pPr>
        <w:pStyle w:val="NormalWeb"/>
        <w:spacing w:before="0" w:beforeAutospacing="0" w:after="0" w:afterAutospacing="0"/>
        <w:ind w:left="720"/>
        <w:jc w:val="both"/>
        <w:rPr>
          <w:color w:val="002060"/>
          <w:sz w:val="28"/>
        </w:rPr>
      </w:pPr>
      <w:r w:rsidRPr="008F68DC">
        <w:rPr>
          <w:color w:val="002060"/>
          <w:sz w:val="28"/>
        </w:rPr>
        <w:t xml:space="preserve">1. The program in this here declares and initializes an array a in which each element has the same value as its subscript.  </w:t>
      </w:r>
      <w:proofErr w:type="gramStart"/>
      <w:r w:rsidRPr="008F68DC">
        <w:rPr>
          <w:color w:val="002060"/>
          <w:sz w:val="28"/>
        </w:rPr>
        <w:t>i.e.</w:t>
      </w:r>
      <w:proofErr w:type="gramEnd"/>
      <w:r w:rsidRPr="008F68DC">
        <w:rPr>
          <w:color w:val="002060"/>
          <w:sz w:val="28"/>
        </w:rPr>
        <w:t xml:space="preserve">  </w:t>
      </w:r>
      <w:proofErr w:type="gramStart"/>
      <w:r w:rsidRPr="008F68DC">
        <w:rPr>
          <w:color w:val="002060"/>
          <w:sz w:val="28"/>
        </w:rPr>
        <w:t>a[</w:t>
      </w:r>
      <w:proofErr w:type="spellStart"/>
      <w:proofErr w:type="gramEnd"/>
      <w:r w:rsidRPr="008F68DC">
        <w:rPr>
          <w:color w:val="002060"/>
          <w:sz w:val="28"/>
        </w:rPr>
        <w:t>i</w:t>
      </w:r>
      <w:proofErr w:type="spellEnd"/>
      <w:r w:rsidRPr="008F68DC">
        <w:rPr>
          <w:color w:val="002060"/>
          <w:sz w:val="28"/>
        </w:rPr>
        <w:t xml:space="preserve">] = </w:t>
      </w:r>
      <w:proofErr w:type="spellStart"/>
      <w:r w:rsidRPr="008F68DC">
        <w:rPr>
          <w:color w:val="002060"/>
          <w:sz w:val="28"/>
        </w:rPr>
        <w:t>i</w:t>
      </w:r>
      <w:proofErr w:type="spellEnd"/>
      <w:r w:rsidRPr="008F68DC">
        <w:rPr>
          <w:color w:val="002060"/>
          <w:sz w:val="28"/>
        </w:rPr>
        <w:t xml:space="preserve"> ; </w:t>
      </w:r>
    </w:p>
    <w:p w:rsidR="008F68DC" w:rsidRPr="008F68DC" w:rsidRDefault="008F68DC" w:rsidP="008F68DC">
      <w:pPr>
        <w:pStyle w:val="NormalWeb"/>
        <w:spacing w:before="0" w:beforeAutospacing="0" w:after="0" w:afterAutospacing="0"/>
        <w:ind w:left="720"/>
        <w:jc w:val="both"/>
        <w:rPr>
          <w:color w:val="002060"/>
          <w:sz w:val="28"/>
        </w:rPr>
      </w:pPr>
      <w:r w:rsidRPr="008F68DC">
        <w:rPr>
          <w:color w:val="002060"/>
          <w:sz w:val="28"/>
        </w:rPr>
        <w:t xml:space="preserve">2.  Add another loop that will multiply all the even numbers in the array by 3. (Recall that to check if a number is even you need to use code of the form   if (num%2==0) ......). </w:t>
      </w:r>
    </w:p>
    <w:p w:rsidR="008F68DC" w:rsidRPr="008F68DC" w:rsidRDefault="008F68DC" w:rsidP="008F68DC">
      <w:pPr>
        <w:pStyle w:val="NormalWeb"/>
        <w:spacing w:before="0" w:beforeAutospacing="0" w:after="0" w:afterAutospacing="0"/>
        <w:ind w:left="720"/>
        <w:jc w:val="both"/>
        <w:rPr>
          <w:color w:val="002060"/>
          <w:sz w:val="28"/>
        </w:rPr>
      </w:pPr>
      <w:r>
        <w:rPr>
          <w:color w:val="002060"/>
          <w:sz w:val="28"/>
        </w:rPr>
        <w:t>4</w:t>
      </w:r>
      <w:r w:rsidRPr="008F68DC">
        <w:rPr>
          <w:color w:val="002060"/>
          <w:sz w:val="28"/>
        </w:rPr>
        <w:t xml:space="preserve">.  Add a third loop to display all the values in the array on one line with a single space between each value Compile and run the program. The output should be </w:t>
      </w:r>
    </w:p>
    <w:p w:rsidR="008F68DC" w:rsidRPr="008F68DC" w:rsidRDefault="008F68DC" w:rsidP="008F68DC">
      <w:pPr>
        <w:pStyle w:val="NormalWeb"/>
        <w:spacing w:before="0" w:beforeAutospacing="0" w:after="0" w:afterAutospacing="0"/>
        <w:ind w:left="720"/>
        <w:jc w:val="both"/>
        <w:rPr>
          <w:color w:val="002060"/>
          <w:sz w:val="28"/>
        </w:rPr>
      </w:pPr>
      <w:r w:rsidRPr="008F68DC">
        <w:rPr>
          <w:color w:val="002060"/>
          <w:sz w:val="28"/>
        </w:rPr>
        <w:t xml:space="preserve">4.  </w:t>
      </w:r>
      <w:r w:rsidRPr="008F68DC">
        <w:rPr>
          <w:color w:val="FFFFFF"/>
          <w:sz w:val="36"/>
          <w:shd w:val="clear" w:color="auto" w:fill="000000"/>
        </w:rPr>
        <w:t xml:space="preserve">Output will </w:t>
      </w:r>
      <w:proofErr w:type="gramStart"/>
      <w:r w:rsidRPr="008F68DC">
        <w:rPr>
          <w:color w:val="FFFFFF"/>
          <w:sz w:val="36"/>
          <w:shd w:val="clear" w:color="auto" w:fill="000000"/>
        </w:rPr>
        <w:t>be :</w:t>
      </w:r>
      <w:proofErr w:type="gramEnd"/>
      <w:r w:rsidRPr="008F68DC">
        <w:rPr>
          <w:color w:val="FFFFFF"/>
          <w:sz w:val="36"/>
          <w:shd w:val="clear" w:color="auto" w:fill="000000"/>
        </w:rPr>
        <w:t xml:space="preserve"> 0 1 6 3 12 5 18 7 24 9</w:t>
      </w:r>
      <w:r w:rsidRPr="008F68DC">
        <w:rPr>
          <w:color w:val="002060"/>
          <w:sz w:val="36"/>
        </w:rPr>
        <w:t xml:space="preserve"> </w:t>
      </w:r>
    </w:p>
    <w:p w:rsidR="008F68DC" w:rsidRPr="008F68DC" w:rsidRDefault="008F68DC" w:rsidP="008F68DC">
      <w:pPr>
        <w:pStyle w:val="NormalWeb"/>
        <w:spacing w:before="0" w:beforeAutospacing="0" w:after="0" w:afterAutospacing="0"/>
        <w:jc w:val="both"/>
        <w:rPr>
          <w:color w:val="002060"/>
          <w:sz w:val="28"/>
        </w:rPr>
      </w:pPr>
      <w:r w:rsidRPr="008F68DC">
        <w:rPr>
          <w:color w:val="002060"/>
          <w:sz w:val="28"/>
        </w:rPr>
        <w:t xml:space="preserve"> </w:t>
      </w:r>
    </w:p>
    <w:p w:rsidR="00766DF1" w:rsidRDefault="008F68DC" w:rsidP="008F68DC">
      <w:pPr>
        <w:pStyle w:val="NormalWeb"/>
        <w:spacing w:before="0" w:beforeAutospacing="0" w:after="0" w:afterAutospacing="0"/>
        <w:jc w:val="both"/>
        <w:rPr>
          <w:color w:val="002060"/>
          <w:sz w:val="28"/>
        </w:rPr>
      </w:pPr>
      <w:r w:rsidRPr="008F68DC">
        <w:rPr>
          <w:color w:val="002060"/>
          <w:sz w:val="28"/>
        </w:rPr>
        <w:t xml:space="preserve"> </w:t>
      </w:r>
      <w:r w:rsidR="00766DF1" w:rsidRPr="002765F5">
        <w:rPr>
          <w:b/>
          <w:color w:val="002060"/>
          <w:sz w:val="28"/>
        </w:rPr>
        <w:t xml:space="preserve">Exercise </w:t>
      </w:r>
      <w:proofErr w:type="gramStart"/>
      <w:r w:rsidR="00766DF1">
        <w:rPr>
          <w:b/>
          <w:color w:val="002060"/>
          <w:sz w:val="28"/>
        </w:rPr>
        <w:t xml:space="preserve">4 </w:t>
      </w:r>
      <w:r w:rsidR="00766DF1" w:rsidRPr="002765F5">
        <w:rPr>
          <w:b/>
          <w:color w:val="002060"/>
          <w:sz w:val="28"/>
        </w:rPr>
        <w:t>:</w:t>
      </w:r>
      <w:proofErr w:type="gramEnd"/>
      <w:r w:rsidR="00766DF1" w:rsidRPr="002765F5">
        <w:rPr>
          <w:b/>
          <w:color w:val="002060"/>
          <w:sz w:val="28"/>
        </w:rPr>
        <w:t xml:space="preserve"> </w:t>
      </w:r>
      <w:r w:rsidR="00766DF1">
        <w:rPr>
          <w:color w:val="002060"/>
          <w:sz w:val="28"/>
        </w:rPr>
        <w:t>Fibonacci Sequence:</w:t>
      </w:r>
    </w:p>
    <w:p w:rsidR="008F68DC" w:rsidRPr="008F68DC" w:rsidRDefault="008F68DC" w:rsidP="00766DF1">
      <w:pPr>
        <w:pStyle w:val="NormalWeb"/>
        <w:spacing w:before="0" w:beforeAutospacing="0" w:after="0" w:afterAutospacing="0"/>
        <w:ind w:left="720"/>
        <w:jc w:val="both"/>
        <w:rPr>
          <w:color w:val="002060"/>
          <w:sz w:val="28"/>
        </w:rPr>
      </w:pPr>
      <w:r w:rsidRPr="008F68DC">
        <w:rPr>
          <w:color w:val="002060"/>
          <w:sz w:val="28"/>
        </w:rPr>
        <w:t>1.  Declare an array of 10</w:t>
      </w:r>
      <w:r w:rsidR="00766DF1">
        <w:rPr>
          <w:color w:val="002060"/>
          <w:sz w:val="28"/>
        </w:rPr>
        <w:t>0</w:t>
      </w:r>
      <w:r w:rsidRPr="008F68DC">
        <w:rPr>
          <w:color w:val="002060"/>
          <w:sz w:val="28"/>
        </w:rPr>
        <w:t xml:space="preserve"> </w:t>
      </w:r>
      <w:proofErr w:type="spellStart"/>
      <w:r w:rsidRPr="008F68DC">
        <w:rPr>
          <w:color w:val="002060"/>
          <w:sz w:val="28"/>
        </w:rPr>
        <w:t>int</w:t>
      </w:r>
      <w:proofErr w:type="spellEnd"/>
      <w:r w:rsidRPr="008F68DC">
        <w:rPr>
          <w:color w:val="002060"/>
          <w:sz w:val="28"/>
        </w:rPr>
        <w:t xml:space="preserve"> without </w:t>
      </w:r>
      <w:proofErr w:type="spellStart"/>
      <w:r w:rsidRPr="008F68DC">
        <w:rPr>
          <w:color w:val="002060"/>
          <w:sz w:val="28"/>
        </w:rPr>
        <w:t>initialising</w:t>
      </w:r>
      <w:proofErr w:type="spellEnd"/>
      <w:r w:rsidRPr="008F68DC">
        <w:rPr>
          <w:color w:val="002060"/>
          <w:sz w:val="28"/>
        </w:rPr>
        <w:t xml:space="preserve"> the elements </w:t>
      </w:r>
    </w:p>
    <w:p w:rsidR="008F68DC" w:rsidRPr="008F68DC" w:rsidRDefault="008F68DC" w:rsidP="00766DF1">
      <w:pPr>
        <w:pStyle w:val="NormalWeb"/>
        <w:spacing w:before="0" w:beforeAutospacing="0" w:after="0" w:afterAutospacing="0"/>
        <w:ind w:left="720"/>
        <w:jc w:val="both"/>
        <w:rPr>
          <w:color w:val="002060"/>
          <w:sz w:val="28"/>
        </w:rPr>
      </w:pPr>
      <w:r w:rsidRPr="008F68DC">
        <w:rPr>
          <w:color w:val="002060"/>
          <w:sz w:val="28"/>
        </w:rPr>
        <w:t xml:space="preserve">2.  </w:t>
      </w:r>
      <w:proofErr w:type="gramStart"/>
      <w:r w:rsidRPr="008F68DC">
        <w:rPr>
          <w:color w:val="002060"/>
          <w:sz w:val="28"/>
        </w:rPr>
        <w:t>use</w:t>
      </w:r>
      <w:proofErr w:type="gramEnd"/>
      <w:r w:rsidRPr="008F68DC">
        <w:rPr>
          <w:color w:val="002060"/>
          <w:sz w:val="28"/>
        </w:rPr>
        <w:t xml:space="preserve"> two assignment statements to set the first two elements to be equal to 0 and 1  respecti</w:t>
      </w:r>
      <w:r w:rsidR="00766DF1">
        <w:rPr>
          <w:color w:val="002060"/>
          <w:sz w:val="28"/>
        </w:rPr>
        <w:t>6</w:t>
      </w:r>
      <w:r w:rsidRPr="008F68DC">
        <w:rPr>
          <w:color w:val="002060"/>
          <w:sz w:val="28"/>
        </w:rPr>
        <w:t xml:space="preserve">vely.  </w:t>
      </w:r>
    </w:p>
    <w:p w:rsidR="008F68DC" w:rsidRPr="008F68DC" w:rsidRDefault="008F68DC" w:rsidP="00766DF1">
      <w:pPr>
        <w:pStyle w:val="NormalWeb"/>
        <w:spacing w:before="0" w:beforeAutospacing="0" w:after="0" w:afterAutospacing="0"/>
        <w:ind w:left="720"/>
        <w:jc w:val="both"/>
        <w:rPr>
          <w:color w:val="002060"/>
          <w:sz w:val="28"/>
        </w:rPr>
      </w:pPr>
      <w:r w:rsidRPr="008F68DC">
        <w:rPr>
          <w:color w:val="002060"/>
          <w:sz w:val="28"/>
        </w:rPr>
        <w:t xml:space="preserve">3.  </w:t>
      </w:r>
      <w:proofErr w:type="gramStart"/>
      <w:r w:rsidRPr="008F68DC">
        <w:rPr>
          <w:color w:val="002060"/>
          <w:sz w:val="28"/>
        </w:rPr>
        <w:t>use</w:t>
      </w:r>
      <w:proofErr w:type="gramEnd"/>
      <w:r w:rsidRPr="008F68DC">
        <w:rPr>
          <w:color w:val="002060"/>
          <w:sz w:val="28"/>
        </w:rPr>
        <w:t xml:space="preserve"> a loop to set the values of the remaining elements, so that (apart from the first two elements) each element in the array is equal to the sum of the previous two elements in  the array  </w:t>
      </w:r>
    </w:p>
    <w:p w:rsidR="008F68DC" w:rsidRPr="008F68DC" w:rsidRDefault="008F68DC" w:rsidP="00766DF1">
      <w:pPr>
        <w:pStyle w:val="NormalWeb"/>
        <w:spacing w:before="0" w:beforeAutospacing="0" w:after="0" w:afterAutospacing="0"/>
        <w:ind w:firstLine="720"/>
        <w:jc w:val="both"/>
        <w:rPr>
          <w:color w:val="002060"/>
          <w:sz w:val="28"/>
        </w:rPr>
      </w:pPr>
      <w:r w:rsidRPr="008F68DC">
        <w:rPr>
          <w:color w:val="002060"/>
          <w:sz w:val="28"/>
        </w:rPr>
        <w:t xml:space="preserve">4.  Compile and run the program.  </w:t>
      </w:r>
    </w:p>
    <w:p w:rsidR="00206EC0" w:rsidRDefault="008F68DC" w:rsidP="00766DF1">
      <w:pPr>
        <w:pStyle w:val="NormalWeb"/>
        <w:spacing w:before="0" w:beforeAutospacing="0" w:after="0" w:afterAutospacing="0"/>
        <w:ind w:firstLine="720"/>
        <w:jc w:val="both"/>
        <w:rPr>
          <w:color w:val="002060"/>
          <w:sz w:val="28"/>
        </w:rPr>
      </w:pPr>
      <w:r w:rsidRPr="008F68DC">
        <w:rPr>
          <w:color w:val="002060"/>
          <w:sz w:val="28"/>
        </w:rPr>
        <w:t xml:space="preserve">5.   </w:t>
      </w:r>
      <w:proofErr w:type="gramStart"/>
      <w:r w:rsidR="00766DF1">
        <w:rPr>
          <w:color w:val="002060"/>
          <w:sz w:val="28"/>
        </w:rPr>
        <w:t>if</w:t>
      </w:r>
      <w:proofErr w:type="gramEnd"/>
      <w:r w:rsidR="00766DF1">
        <w:rPr>
          <w:color w:val="002060"/>
          <w:sz w:val="28"/>
        </w:rPr>
        <w:t xml:space="preserve"> you input 15 </w:t>
      </w:r>
    </w:p>
    <w:p w:rsidR="00766DF1" w:rsidRDefault="008F68DC" w:rsidP="00766DF1">
      <w:pPr>
        <w:pStyle w:val="NormalWeb"/>
        <w:spacing w:before="0" w:beforeAutospacing="0" w:after="0" w:afterAutospacing="0"/>
        <w:ind w:firstLine="720"/>
        <w:jc w:val="both"/>
        <w:rPr>
          <w:color w:val="002060"/>
          <w:sz w:val="28"/>
        </w:rPr>
      </w:pPr>
      <w:r w:rsidRPr="00766DF1">
        <w:rPr>
          <w:color w:val="FFFFFF"/>
          <w:sz w:val="32"/>
          <w:shd w:val="clear" w:color="auto" w:fill="000000"/>
        </w:rPr>
        <w:t xml:space="preserve">The output should be </w:t>
      </w:r>
    </w:p>
    <w:p w:rsidR="008F68DC" w:rsidRPr="00766DF1" w:rsidRDefault="008F68DC" w:rsidP="00206EC0">
      <w:pPr>
        <w:pStyle w:val="NormalWeb"/>
        <w:shd w:val="clear" w:color="auto" w:fill="000000"/>
        <w:spacing w:before="0" w:beforeAutospacing="0" w:after="0" w:afterAutospacing="0"/>
        <w:ind w:left="720"/>
        <w:jc w:val="both"/>
        <w:rPr>
          <w:color w:val="FFFFFF"/>
          <w:sz w:val="30"/>
        </w:rPr>
      </w:pPr>
      <w:r w:rsidRPr="00766DF1">
        <w:rPr>
          <w:color w:val="FFFFFF"/>
          <w:sz w:val="30"/>
        </w:rPr>
        <w:t>The 15</w:t>
      </w:r>
      <w:r w:rsidRPr="00766DF1">
        <w:rPr>
          <w:color w:val="FFFFFF"/>
          <w:sz w:val="30"/>
          <w:vertAlign w:val="superscript"/>
        </w:rPr>
        <w:t>th</w:t>
      </w:r>
      <w:r w:rsidR="00766DF1" w:rsidRPr="00766DF1">
        <w:rPr>
          <w:color w:val="FFFFFF"/>
          <w:sz w:val="30"/>
        </w:rPr>
        <w:t xml:space="preserve"> </w:t>
      </w:r>
      <w:r w:rsidRPr="00766DF1">
        <w:rPr>
          <w:color w:val="FFFFFF"/>
          <w:sz w:val="30"/>
        </w:rPr>
        <w:t xml:space="preserve">  series is:  0  1  1  2  3  5  8  13  21  34  55  89  144  233  377 </w:t>
      </w:r>
    </w:p>
    <w:p w:rsidR="008F68DC" w:rsidRPr="008F68DC" w:rsidRDefault="008F68DC" w:rsidP="008F68DC">
      <w:pPr>
        <w:pStyle w:val="NormalWeb"/>
        <w:spacing w:before="0" w:beforeAutospacing="0" w:after="0" w:afterAutospacing="0"/>
        <w:jc w:val="both"/>
        <w:rPr>
          <w:color w:val="002060"/>
          <w:sz w:val="28"/>
        </w:rPr>
      </w:pPr>
      <w:r w:rsidRPr="008F68DC">
        <w:rPr>
          <w:color w:val="002060"/>
          <w:sz w:val="28"/>
        </w:rPr>
        <w:t xml:space="preserve"> </w:t>
      </w:r>
    </w:p>
    <w:p w:rsidR="008F68DC" w:rsidRDefault="00F514CE" w:rsidP="008F68DC">
      <w:pPr>
        <w:pStyle w:val="NormalWeb"/>
        <w:spacing w:before="0" w:beforeAutospacing="0" w:after="0" w:afterAutospacing="0"/>
        <w:jc w:val="both"/>
        <w:rPr>
          <w:color w:val="002060"/>
          <w:sz w:val="28"/>
        </w:rPr>
      </w:pPr>
      <w:r w:rsidRPr="002765F5">
        <w:rPr>
          <w:b/>
          <w:color w:val="002060"/>
          <w:sz w:val="28"/>
        </w:rPr>
        <w:lastRenderedPageBreak/>
        <w:t xml:space="preserve">Exercise </w:t>
      </w:r>
      <w:r>
        <w:rPr>
          <w:b/>
          <w:color w:val="002060"/>
          <w:sz w:val="28"/>
        </w:rPr>
        <w:t>5</w:t>
      </w:r>
      <w:r w:rsidRPr="002765F5">
        <w:rPr>
          <w:b/>
          <w:color w:val="002060"/>
          <w:sz w:val="28"/>
        </w:rPr>
        <w:t xml:space="preserve">: </w:t>
      </w:r>
      <w:r w:rsidR="008F68DC" w:rsidRPr="008F68DC">
        <w:rPr>
          <w:color w:val="002060"/>
          <w:sz w:val="28"/>
        </w:rPr>
        <w:t xml:space="preserve"> </w:t>
      </w:r>
      <w:r w:rsidR="003E2DD7">
        <w:rPr>
          <w:color w:val="002060"/>
          <w:sz w:val="28"/>
        </w:rPr>
        <w:t xml:space="preserve">Searching </w:t>
      </w:r>
      <w:r w:rsidR="008F68DC" w:rsidRPr="008F68DC">
        <w:rPr>
          <w:color w:val="002060"/>
          <w:sz w:val="28"/>
        </w:rPr>
        <w:t>minimum element</w:t>
      </w:r>
      <w:r w:rsidR="0056396C">
        <w:rPr>
          <w:color w:val="002060"/>
          <w:sz w:val="28"/>
        </w:rPr>
        <w:t xml:space="preserve">. </w:t>
      </w:r>
      <w:r w:rsidR="00FD532C">
        <w:rPr>
          <w:color w:val="002060"/>
          <w:sz w:val="28"/>
        </w:rPr>
        <w:t>S</w:t>
      </w:r>
      <w:r w:rsidR="008F68DC" w:rsidRPr="008F68DC">
        <w:rPr>
          <w:color w:val="002060"/>
          <w:sz w:val="28"/>
        </w:rPr>
        <w:t>o</w:t>
      </w:r>
      <w:r w:rsidR="00FD532C">
        <w:rPr>
          <w:color w:val="002060"/>
          <w:sz w:val="28"/>
        </w:rPr>
        <w:t>,</w:t>
      </w:r>
      <w:r w:rsidR="008F68DC" w:rsidRPr="008F68DC">
        <w:rPr>
          <w:color w:val="002060"/>
          <w:sz w:val="28"/>
        </w:rPr>
        <w:t xml:space="preserve"> what is this "minimum </w:t>
      </w:r>
      <w:proofErr w:type="gramStart"/>
      <w:r w:rsidR="008F68DC" w:rsidRPr="008F68DC">
        <w:rPr>
          <w:color w:val="002060"/>
          <w:sz w:val="28"/>
        </w:rPr>
        <w:t>element "</w:t>
      </w:r>
      <w:proofErr w:type="gramEnd"/>
      <w:r w:rsidR="008F68DC" w:rsidRPr="008F68DC">
        <w:rPr>
          <w:color w:val="002060"/>
          <w:sz w:val="28"/>
        </w:rPr>
        <w:t xml:space="preserve"> algorithm? The basic idea is that the smallest element in the array will be the </w:t>
      </w:r>
      <w:proofErr w:type="gramStart"/>
      <w:r w:rsidR="008F68DC" w:rsidRPr="008F68DC">
        <w:rPr>
          <w:color w:val="002060"/>
          <w:sz w:val="28"/>
        </w:rPr>
        <w:t>0</w:t>
      </w:r>
      <w:r w:rsidR="008F68DC" w:rsidRPr="00F514CE">
        <w:rPr>
          <w:color w:val="002060"/>
          <w:sz w:val="28"/>
          <w:vertAlign w:val="superscript"/>
        </w:rPr>
        <w:t>th</w:t>
      </w:r>
      <w:r>
        <w:rPr>
          <w:color w:val="002060"/>
          <w:sz w:val="28"/>
        </w:rPr>
        <w:t xml:space="preserve"> </w:t>
      </w:r>
      <w:r w:rsidR="008F68DC" w:rsidRPr="008F68DC">
        <w:rPr>
          <w:color w:val="002060"/>
          <w:sz w:val="28"/>
        </w:rPr>
        <w:t xml:space="preserve"> element</w:t>
      </w:r>
      <w:proofErr w:type="gramEnd"/>
      <w:r w:rsidR="008F68DC" w:rsidRPr="008F68DC">
        <w:rPr>
          <w:color w:val="002060"/>
          <w:sz w:val="28"/>
        </w:rPr>
        <w:t xml:space="preserve"> in the array.</w:t>
      </w:r>
      <w:r>
        <w:rPr>
          <w:color w:val="002060"/>
          <w:sz w:val="28"/>
        </w:rPr>
        <w:t xml:space="preserve"> </w:t>
      </w:r>
      <w:r w:rsidR="008F68DC" w:rsidRPr="008F68DC">
        <w:rPr>
          <w:color w:val="002060"/>
          <w:sz w:val="28"/>
        </w:rPr>
        <w:t xml:space="preserve">Let array be the array of </w:t>
      </w:r>
      <w:proofErr w:type="gramStart"/>
      <w:r w:rsidR="008F68DC" w:rsidRPr="008F68DC">
        <w:rPr>
          <w:color w:val="002060"/>
          <w:sz w:val="28"/>
        </w:rPr>
        <w:t>integers,</w:t>
      </w:r>
      <w:proofErr w:type="gramEnd"/>
      <w:r w:rsidR="008F68DC" w:rsidRPr="008F68DC">
        <w:rPr>
          <w:color w:val="002060"/>
          <w:sz w:val="28"/>
        </w:rPr>
        <w:t xml:space="preserve"> and </w:t>
      </w:r>
      <w:proofErr w:type="spellStart"/>
      <w:r w:rsidR="008F68DC" w:rsidRPr="008F68DC">
        <w:rPr>
          <w:color w:val="002060"/>
          <w:sz w:val="28"/>
        </w:rPr>
        <w:t>num_elements</w:t>
      </w:r>
      <w:proofErr w:type="spellEnd"/>
      <w:r w:rsidR="008F68DC" w:rsidRPr="008F68DC">
        <w:rPr>
          <w:color w:val="002060"/>
          <w:sz w:val="28"/>
        </w:rPr>
        <w:t xml:space="preserve"> be the total number of elements in array. </w:t>
      </w:r>
    </w:p>
    <w:p w:rsidR="008F68DC" w:rsidRPr="008F68DC" w:rsidRDefault="008F68DC" w:rsidP="0056396C">
      <w:pPr>
        <w:pStyle w:val="NormalWeb"/>
        <w:spacing w:before="0" w:beforeAutospacing="0" w:after="0" w:afterAutospacing="0"/>
        <w:jc w:val="both"/>
        <w:rPr>
          <w:color w:val="002060"/>
          <w:sz w:val="28"/>
        </w:rPr>
      </w:pPr>
      <w:r w:rsidRPr="008F68DC">
        <w:rPr>
          <w:color w:val="002060"/>
          <w:sz w:val="28"/>
        </w:rPr>
        <w:t xml:space="preserve">1.  Start with start = 0 (for the index of the </w:t>
      </w:r>
      <w:proofErr w:type="spellStart"/>
      <w:r w:rsidRPr="008F68DC">
        <w:rPr>
          <w:color w:val="002060"/>
          <w:sz w:val="28"/>
        </w:rPr>
        <w:t>zeroth</w:t>
      </w:r>
      <w:proofErr w:type="spellEnd"/>
      <w:r w:rsidRPr="008F68DC">
        <w:rPr>
          <w:color w:val="002060"/>
          <w:sz w:val="28"/>
        </w:rPr>
        <w:t xml:space="preserve"> element). </w:t>
      </w:r>
    </w:p>
    <w:p w:rsidR="008F68DC" w:rsidRPr="008F68DC" w:rsidRDefault="008F68DC" w:rsidP="0056396C">
      <w:pPr>
        <w:pStyle w:val="NormalWeb"/>
        <w:spacing w:before="0" w:beforeAutospacing="0" w:after="0" w:afterAutospacing="0"/>
        <w:jc w:val="both"/>
        <w:rPr>
          <w:color w:val="002060"/>
          <w:sz w:val="28"/>
        </w:rPr>
      </w:pPr>
      <w:r w:rsidRPr="008F68DC">
        <w:rPr>
          <w:color w:val="002060"/>
          <w:sz w:val="28"/>
        </w:rPr>
        <w:t xml:space="preserve">2. Set smallest = start (smallest stores the index of the smallest element encountered so far). </w:t>
      </w:r>
    </w:p>
    <w:p w:rsidR="008F68DC" w:rsidRPr="008F68DC" w:rsidRDefault="008F68DC" w:rsidP="0056396C">
      <w:pPr>
        <w:pStyle w:val="NormalWeb"/>
        <w:spacing w:before="0" w:beforeAutospacing="0" w:after="0" w:afterAutospacing="0"/>
        <w:jc w:val="both"/>
        <w:rPr>
          <w:color w:val="002060"/>
          <w:sz w:val="28"/>
        </w:rPr>
      </w:pPr>
      <w:r w:rsidRPr="008F68DC">
        <w:rPr>
          <w:color w:val="002060"/>
          <w:sz w:val="28"/>
        </w:rPr>
        <w:t xml:space="preserve">3.  Run through a loop with the variable index going from start to </w:t>
      </w:r>
      <w:proofErr w:type="spellStart"/>
      <w:r w:rsidRPr="008F68DC">
        <w:rPr>
          <w:color w:val="002060"/>
          <w:sz w:val="28"/>
        </w:rPr>
        <w:t>num_elements</w:t>
      </w:r>
      <w:proofErr w:type="spellEnd"/>
      <w:r w:rsidR="00C03B0E">
        <w:rPr>
          <w:color w:val="002060"/>
          <w:sz w:val="28"/>
        </w:rPr>
        <w:t xml:space="preserve"> </w:t>
      </w:r>
      <w:proofErr w:type="gramStart"/>
      <w:r w:rsidRPr="008F68DC">
        <w:rPr>
          <w:color w:val="002060"/>
          <w:sz w:val="28"/>
        </w:rPr>
        <w:t>o  If</w:t>
      </w:r>
      <w:proofErr w:type="gramEnd"/>
      <w:r w:rsidRPr="008F68DC">
        <w:rPr>
          <w:color w:val="002060"/>
          <w:sz w:val="28"/>
        </w:rPr>
        <w:t xml:space="preserve"> array[index] &lt; array[smallest], set   smallest = index. </w:t>
      </w:r>
    </w:p>
    <w:p w:rsidR="008F68DC" w:rsidRPr="008F68DC" w:rsidRDefault="008F68DC" w:rsidP="0056396C">
      <w:pPr>
        <w:pStyle w:val="NormalWeb"/>
        <w:spacing w:before="0" w:beforeAutospacing="0" w:after="0" w:afterAutospacing="0"/>
        <w:jc w:val="both"/>
        <w:rPr>
          <w:color w:val="002060"/>
          <w:sz w:val="28"/>
        </w:rPr>
      </w:pPr>
      <w:r w:rsidRPr="008F68DC">
        <w:rPr>
          <w:color w:val="002060"/>
          <w:sz w:val="28"/>
        </w:rPr>
        <w:t xml:space="preserve">4.  Once the loop ends, swap </w:t>
      </w:r>
      <w:proofErr w:type="gramStart"/>
      <w:r w:rsidRPr="008F68DC">
        <w:rPr>
          <w:color w:val="002060"/>
          <w:sz w:val="28"/>
        </w:rPr>
        <w:t>array[</w:t>
      </w:r>
      <w:proofErr w:type="gramEnd"/>
      <w:r w:rsidRPr="008F68DC">
        <w:rPr>
          <w:color w:val="002060"/>
          <w:sz w:val="28"/>
        </w:rPr>
        <w:t xml:space="preserve">start] and array[smallest](moving the smallest element found to the beginning of the array you searched). </w:t>
      </w:r>
    </w:p>
    <w:p w:rsidR="008F68DC" w:rsidRPr="008F68DC" w:rsidRDefault="008F68DC" w:rsidP="0056396C">
      <w:pPr>
        <w:pStyle w:val="NormalWeb"/>
        <w:spacing w:before="0" w:beforeAutospacing="0" w:after="0" w:afterAutospacing="0"/>
        <w:jc w:val="both"/>
        <w:rPr>
          <w:color w:val="002060"/>
          <w:sz w:val="28"/>
        </w:rPr>
      </w:pPr>
      <w:r w:rsidRPr="008F68DC">
        <w:rPr>
          <w:color w:val="002060"/>
          <w:sz w:val="28"/>
        </w:rPr>
        <w:t xml:space="preserve">5.  We are done </w:t>
      </w:r>
      <w:proofErr w:type="gramStart"/>
      <w:r w:rsidRPr="008F68DC">
        <w:rPr>
          <w:color w:val="002060"/>
          <w:sz w:val="28"/>
        </w:rPr>
        <w:t>array[</w:t>
      </w:r>
      <w:proofErr w:type="gramEnd"/>
      <w:r w:rsidRPr="008F68DC">
        <w:rPr>
          <w:color w:val="002060"/>
          <w:sz w:val="28"/>
        </w:rPr>
        <w:t xml:space="preserve">start] the minimum number, just return it. </w:t>
      </w:r>
    </w:p>
    <w:p w:rsidR="00F514CE" w:rsidRDefault="00F514CE" w:rsidP="008F68DC">
      <w:pPr>
        <w:pStyle w:val="NormalWeb"/>
        <w:spacing w:before="0" w:beforeAutospacing="0" w:after="0" w:afterAutospacing="0"/>
        <w:jc w:val="both"/>
        <w:rPr>
          <w:color w:val="002060"/>
          <w:sz w:val="28"/>
        </w:rPr>
      </w:pPr>
    </w:p>
    <w:p w:rsidR="008F68DC" w:rsidRPr="008F68DC" w:rsidRDefault="008F68DC" w:rsidP="008F68DC">
      <w:pPr>
        <w:pStyle w:val="NormalWeb"/>
        <w:spacing w:before="0" w:beforeAutospacing="0" w:after="0" w:afterAutospacing="0"/>
        <w:jc w:val="both"/>
        <w:rPr>
          <w:color w:val="002060"/>
          <w:sz w:val="28"/>
        </w:rPr>
      </w:pPr>
      <w:r w:rsidRPr="008F68DC">
        <w:rPr>
          <w:color w:val="002060"/>
          <w:sz w:val="28"/>
        </w:rPr>
        <w:t xml:space="preserve">Now find the maximum </w:t>
      </w:r>
      <w:proofErr w:type="spellStart"/>
      <w:r w:rsidRPr="008F68DC">
        <w:rPr>
          <w:color w:val="002060"/>
          <w:sz w:val="28"/>
        </w:rPr>
        <w:t>num</w:t>
      </w:r>
      <w:proofErr w:type="spellEnd"/>
      <w:r w:rsidRPr="008F68DC">
        <w:rPr>
          <w:color w:val="002060"/>
          <w:sz w:val="28"/>
        </w:rPr>
        <w:t xml:space="preserve"> of that Array.  </w:t>
      </w:r>
      <w:proofErr w:type="gramStart"/>
      <w:r w:rsidRPr="008F68DC">
        <w:rPr>
          <w:color w:val="002060"/>
          <w:sz w:val="28"/>
        </w:rPr>
        <w:t>it</w:t>
      </w:r>
      <w:proofErr w:type="gramEnd"/>
      <w:r w:rsidRPr="008F68DC">
        <w:rPr>
          <w:color w:val="002060"/>
          <w:sz w:val="28"/>
        </w:rPr>
        <w:t xml:space="preserve"> is quite easy Right ? Ok</w:t>
      </w:r>
      <w:r w:rsidR="003E2DD7">
        <w:rPr>
          <w:color w:val="002060"/>
          <w:sz w:val="28"/>
        </w:rPr>
        <w:t xml:space="preserve"> Do </w:t>
      </w:r>
      <w:r w:rsidRPr="008F68DC">
        <w:rPr>
          <w:color w:val="002060"/>
          <w:sz w:val="28"/>
        </w:rPr>
        <w:t xml:space="preserve">Now Task 1, 2 and 3 using multidimensional array. </w:t>
      </w:r>
    </w:p>
    <w:p w:rsidR="008F68DC" w:rsidRPr="008F68DC" w:rsidRDefault="008F68DC" w:rsidP="008F68DC">
      <w:pPr>
        <w:pStyle w:val="NormalWeb"/>
        <w:spacing w:before="0" w:beforeAutospacing="0" w:after="0" w:afterAutospacing="0"/>
        <w:jc w:val="both"/>
        <w:rPr>
          <w:color w:val="002060"/>
          <w:sz w:val="28"/>
        </w:rPr>
      </w:pPr>
    </w:p>
    <w:p w:rsidR="008F68DC" w:rsidRPr="003E2DD7" w:rsidRDefault="008F68DC" w:rsidP="008F68DC">
      <w:pPr>
        <w:pStyle w:val="NormalWeb"/>
        <w:spacing w:before="0" w:beforeAutospacing="0" w:after="0" w:afterAutospacing="0"/>
        <w:jc w:val="both"/>
        <w:rPr>
          <w:b/>
          <w:color w:val="002060"/>
          <w:sz w:val="28"/>
        </w:rPr>
      </w:pPr>
      <w:r w:rsidRPr="003E2DD7">
        <w:rPr>
          <w:b/>
          <w:color w:val="002060"/>
          <w:sz w:val="28"/>
        </w:rPr>
        <w:t xml:space="preserve">Home Work:  </w:t>
      </w:r>
    </w:p>
    <w:p w:rsidR="008F68DC" w:rsidRPr="008F68DC" w:rsidRDefault="000A680F" w:rsidP="008F68DC">
      <w:pPr>
        <w:pStyle w:val="NormalWeb"/>
        <w:spacing w:before="0" w:beforeAutospacing="0" w:after="0" w:afterAutospacing="0"/>
        <w:jc w:val="both"/>
        <w:rPr>
          <w:color w:val="002060"/>
          <w:sz w:val="28"/>
        </w:rPr>
      </w:pPr>
      <w:r>
        <w:rPr>
          <w:color w:val="002060"/>
          <w:sz w:val="28"/>
        </w:rPr>
        <w:t xml:space="preserve">1. </w:t>
      </w:r>
      <w:r w:rsidR="008F68DC" w:rsidRPr="008F68DC">
        <w:rPr>
          <w:color w:val="002060"/>
          <w:sz w:val="28"/>
        </w:rPr>
        <w:t xml:space="preserve">The minimum element sort algorithm:  The basic idea is that the smallest element in </w:t>
      </w:r>
      <w:proofErr w:type="gramStart"/>
      <w:r w:rsidR="008F68DC" w:rsidRPr="008F68DC">
        <w:rPr>
          <w:color w:val="002060"/>
          <w:sz w:val="28"/>
        </w:rPr>
        <w:t>the  array</w:t>
      </w:r>
      <w:proofErr w:type="gramEnd"/>
      <w:r w:rsidR="008F68DC" w:rsidRPr="008F68DC">
        <w:rPr>
          <w:color w:val="002060"/>
          <w:sz w:val="28"/>
        </w:rPr>
        <w:t xml:space="preserve"> will be the 0</w:t>
      </w:r>
      <w:r w:rsidR="008F68DC" w:rsidRPr="003E2DD7">
        <w:rPr>
          <w:color w:val="002060"/>
          <w:sz w:val="28"/>
          <w:vertAlign w:val="superscript"/>
        </w:rPr>
        <w:t>th</w:t>
      </w:r>
      <w:r w:rsidR="003E2DD7">
        <w:rPr>
          <w:color w:val="002060"/>
          <w:sz w:val="28"/>
        </w:rPr>
        <w:t xml:space="preserve"> </w:t>
      </w:r>
      <w:r w:rsidR="008F68DC" w:rsidRPr="008F68DC">
        <w:rPr>
          <w:color w:val="002060"/>
          <w:sz w:val="28"/>
        </w:rPr>
        <w:t xml:space="preserve">element in the sorted array, the second-smallest will be the first element, etc. Here's how it works:  </w:t>
      </w:r>
      <w:r w:rsidR="003E2DD7">
        <w:rPr>
          <w:color w:val="002060"/>
          <w:sz w:val="28"/>
        </w:rPr>
        <w:t xml:space="preserve"> </w:t>
      </w:r>
      <w:r w:rsidR="008F68DC" w:rsidRPr="008F68DC">
        <w:rPr>
          <w:color w:val="002060"/>
          <w:sz w:val="28"/>
        </w:rPr>
        <w:t xml:space="preserve">Let array be the array of </w:t>
      </w:r>
      <w:proofErr w:type="gramStart"/>
      <w:r w:rsidR="008F68DC" w:rsidRPr="008F68DC">
        <w:rPr>
          <w:color w:val="002060"/>
          <w:sz w:val="28"/>
        </w:rPr>
        <w:t>integers,</w:t>
      </w:r>
      <w:proofErr w:type="gramEnd"/>
      <w:r w:rsidR="008F68DC" w:rsidRPr="008F68DC">
        <w:rPr>
          <w:color w:val="002060"/>
          <w:sz w:val="28"/>
        </w:rPr>
        <w:t xml:space="preserve"> and </w:t>
      </w:r>
      <w:proofErr w:type="spellStart"/>
      <w:r w:rsidR="008F68DC" w:rsidRPr="008F68DC">
        <w:rPr>
          <w:color w:val="002060"/>
          <w:sz w:val="28"/>
        </w:rPr>
        <w:t>num_elements</w:t>
      </w:r>
      <w:proofErr w:type="spellEnd"/>
      <w:r w:rsidR="008F68DC" w:rsidRPr="008F68DC">
        <w:rPr>
          <w:color w:val="002060"/>
          <w:sz w:val="28"/>
        </w:rPr>
        <w:t xml:space="preserve"> be the total number of elements in array.  </w:t>
      </w:r>
    </w:p>
    <w:p w:rsidR="008F68DC" w:rsidRPr="008F68DC" w:rsidRDefault="008F68DC" w:rsidP="000A680F">
      <w:pPr>
        <w:pStyle w:val="NormalWeb"/>
        <w:numPr>
          <w:ilvl w:val="0"/>
          <w:numId w:val="43"/>
        </w:numPr>
        <w:spacing w:before="0" w:beforeAutospacing="0" w:after="0" w:afterAutospacing="0"/>
        <w:jc w:val="both"/>
        <w:rPr>
          <w:color w:val="002060"/>
          <w:sz w:val="28"/>
        </w:rPr>
      </w:pPr>
      <w:r w:rsidRPr="008F68DC">
        <w:rPr>
          <w:color w:val="002060"/>
          <w:sz w:val="28"/>
        </w:rPr>
        <w:t xml:space="preserve">Start with start = 0 (for the index of the </w:t>
      </w:r>
      <w:proofErr w:type="spellStart"/>
      <w:r w:rsidRPr="008F68DC">
        <w:rPr>
          <w:color w:val="002060"/>
          <w:sz w:val="28"/>
        </w:rPr>
        <w:t>zeroth</w:t>
      </w:r>
      <w:proofErr w:type="spellEnd"/>
      <w:r w:rsidRPr="008F68DC">
        <w:rPr>
          <w:color w:val="002060"/>
          <w:sz w:val="28"/>
        </w:rPr>
        <w:t xml:space="preserve"> element).  </w:t>
      </w:r>
    </w:p>
    <w:p w:rsidR="008F68DC" w:rsidRPr="008F68DC" w:rsidRDefault="008F68DC" w:rsidP="000A680F">
      <w:pPr>
        <w:pStyle w:val="NormalWeb"/>
        <w:numPr>
          <w:ilvl w:val="0"/>
          <w:numId w:val="43"/>
        </w:numPr>
        <w:spacing w:before="0" w:beforeAutospacing="0" w:after="0" w:afterAutospacing="0"/>
        <w:jc w:val="both"/>
        <w:rPr>
          <w:color w:val="002060"/>
          <w:sz w:val="28"/>
        </w:rPr>
      </w:pPr>
      <w:r w:rsidRPr="008F68DC">
        <w:rPr>
          <w:color w:val="002060"/>
          <w:sz w:val="28"/>
        </w:rPr>
        <w:t xml:space="preserve">Set smallest = start (smallest stores the index of the smallest element encountered so far).  </w:t>
      </w:r>
    </w:p>
    <w:p w:rsidR="008F68DC" w:rsidRPr="008F68DC" w:rsidRDefault="008F68DC" w:rsidP="000A680F">
      <w:pPr>
        <w:pStyle w:val="NormalWeb"/>
        <w:numPr>
          <w:ilvl w:val="0"/>
          <w:numId w:val="43"/>
        </w:numPr>
        <w:spacing w:before="0" w:beforeAutospacing="0" w:after="0" w:afterAutospacing="0"/>
        <w:jc w:val="both"/>
        <w:rPr>
          <w:color w:val="002060"/>
          <w:sz w:val="28"/>
        </w:rPr>
      </w:pPr>
      <w:r w:rsidRPr="008F68DC">
        <w:rPr>
          <w:color w:val="002060"/>
          <w:sz w:val="28"/>
        </w:rPr>
        <w:t xml:space="preserve">Run through a loop with the variable index going from start to </w:t>
      </w:r>
      <w:proofErr w:type="spellStart"/>
      <w:r w:rsidRPr="008F68DC">
        <w:rPr>
          <w:color w:val="002060"/>
          <w:sz w:val="28"/>
        </w:rPr>
        <w:t>num_elements</w:t>
      </w:r>
      <w:proofErr w:type="spellEnd"/>
      <w:r w:rsidRPr="008F68DC">
        <w:rPr>
          <w:color w:val="002060"/>
          <w:sz w:val="28"/>
        </w:rPr>
        <w:t xml:space="preserve">  </w:t>
      </w:r>
    </w:p>
    <w:p w:rsidR="008F68DC" w:rsidRPr="008F68DC" w:rsidRDefault="008F68DC" w:rsidP="000A680F">
      <w:pPr>
        <w:pStyle w:val="NormalWeb"/>
        <w:numPr>
          <w:ilvl w:val="0"/>
          <w:numId w:val="43"/>
        </w:numPr>
        <w:spacing w:before="0" w:beforeAutospacing="0" w:after="0" w:afterAutospacing="0"/>
        <w:jc w:val="both"/>
        <w:rPr>
          <w:color w:val="002060"/>
          <w:sz w:val="28"/>
        </w:rPr>
      </w:pPr>
      <w:r w:rsidRPr="008F68DC">
        <w:rPr>
          <w:color w:val="002060"/>
          <w:sz w:val="28"/>
        </w:rPr>
        <w:t xml:space="preserve">4.  If </w:t>
      </w:r>
      <w:proofErr w:type="gramStart"/>
      <w:r w:rsidRPr="008F68DC">
        <w:rPr>
          <w:color w:val="002060"/>
          <w:sz w:val="28"/>
        </w:rPr>
        <w:t>array[</w:t>
      </w:r>
      <w:proofErr w:type="gramEnd"/>
      <w:r w:rsidRPr="008F68DC">
        <w:rPr>
          <w:color w:val="002060"/>
          <w:sz w:val="28"/>
        </w:rPr>
        <w:t xml:space="preserve">index] &lt; array[smallest], set   smallest = index.  </w:t>
      </w:r>
    </w:p>
    <w:p w:rsidR="008F68DC" w:rsidRPr="00FE448E" w:rsidRDefault="008F68DC" w:rsidP="000A680F">
      <w:pPr>
        <w:pStyle w:val="NormalWeb"/>
        <w:numPr>
          <w:ilvl w:val="0"/>
          <w:numId w:val="43"/>
        </w:numPr>
        <w:spacing w:before="0" w:beforeAutospacing="0" w:after="0" w:afterAutospacing="0"/>
        <w:jc w:val="both"/>
        <w:rPr>
          <w:color w:val="002060"/>
          <w:sz w:val="28"/>
        </w:rPr>
      </w:pPr>
      <w:r w:rsidRPr="00FE448E">
        <w:rPr>
          <w:color w:val="002060"/>
          <w:sz w:val="28"/>
        </w:rPr>
        <w:t>Once the loop ends</w:t>
      </w:r>
      <w:proofErr w:type="gramStart"/>
      <w:r w:rsidRPr="00FE448E">
        <w:rPr>
          <w:color w:val="002060"/>
          <w:sz w:val="28"/>
        </w:rPr>
        <w:t>,  swap</w:t>
      </w:r>
      <w:proofErr w:type="gramEnd"/>
      <w:r w:rsidRPr="00FE448E">
        <w:rPr>
          <w:color w:val="002060"/>
          <w:sz w:val="28"/>
        </w:rPr>
        <w:t xml:space="preserve"> array[start] and array[smallest](moving the smallest element </w:t>
      </w:r>
      <w:proofErr w:type="spellStart"/>
      <w:r w:rsidRPr="00FE448E">
        <w:rPr>
          <w:color w:val="002060"/>
          <w:sz w:val="28"/>
        </w:rPr>
        <w:t>ofound</w:t>
      </w:r>
      <w:proofErr w:type="spellEnd"/>
      <w:r w:rsidRPr="00FE448E">
        <w:rPr>
          <w:color w:val="002060"/>
          <w:sz w:val="28"/>
        </w:rPr>
        <w:t xml:space="preserve"> to the beginning of the array you searched).  </w:t>
      </w:r>
    </w:p>
    <w:p w:rsidR="008F68DC" w:rsidRPr="00FE448E" w:rsidRDefault="008F68DC" w:rsidP="000A680F">
      <w:pPr>
        <w:pStyle w:val="NormalWeb"/>
        <w:numPr>
          <w:ilvl w:val="0"/>
          <w:numId w:val="43"/>
        </w:numPr>
        <w:spacing w:before="0" w:beforeAutospacing="0" w:after="0" w:afterAutospacing="0"/>
        <w:jc w:val="both"/>
        <w:rPr>
          <w:color w:val="002060"/>
          <w:sz w:val="28"/>
        </w:rPr>
      </w:pPr>
      <w:r w:rsidRPr="00FE448E">
        <w:rPr>
          <w:color w:val="002060"/>
          <w:sz w:val="28"/>
        </w:rPr>
        <w:t xml:space="preserve">Increment start, and if start &lt; </w:t>
      </w:r>
      <w:proofErr w:type="spellStart"/>
      <w:r w:rsidRPr="00FE448E">
        <w:rPr>
          <w:color w:val="002060"/>
          <w:sz w:val="28"/>
        </w:rPr>
        <w:t>num_elements</w:t>
      </w:r>
      <w:proofErr w:type="spellEnd"/>
      <w:r w:rsidRPr="00FE448E">
        <w:rPr>
          <w:color w:val="002060"/>
          <w:sz w:val="28"/>
        </w:rPr>
        <w:t>, go back to step 2. Don</w:t>
      </w:r>
      <w:r w:rsidR="00FE448E" w:rsidRPr="00FE448E">
        <w:rPr>
          <w:color w:val="002060"/>
          <w:sz w:val="28"/>
        </w:rPr>
        <w:t>’</w:t>
      </w:r>
      <w:r w:rsidRPr="00FE448E">
        <w:rPr>
          <w:color w:val="002060"/>
          <w:sz w:val="28"/>
        </w:rPr>
        <w:t>t use</w:t>
      </w:r>
      <w:r w:rsidR="00FE448E">
        <w:rPr>
          <w:color w:val="002060"/>
          <w:sz w:val="28"/>
        </w:rPr>
        <w:t xml:space="preserve"> </w:t>
      </w:r>
      <w:r w:rsidRPr="00FE448E">
        <w:rPr>
          <w:color w:val="002060"/>
          <w:sz w:val="28"/>
        </w:rPr>
        <w:t xml:space="preserve">a </w:t>
      </w:r>
      <w:proofErr w:type="spellStart"/>
      <w:r w:rsidRPr="00FE448E">
        <w:rPr>
          <w:color w:val="002060"/>
          <w:sz w:val="28"/>
        </w:rPr>
        <w:t>goto</w:t>
      </w:r>
      <w:proofErr w:type="spellEnd"/>
      <w:r w:rsidRPr="00FE448E">
        <w:rPr>
          <w:color w:val="002060"/>
          <w:sz w:val="28"/>
        </w:rPr>
        <w:t xml:space="preserve"> statement, </w:t>
      </w:r>
      <w:r w:rsidR="00FE448E">
        <w:rPr>
          <w:color w:val="002060"/>
          <w:sz w:val="28"/>
        </w:rPr>
        <w:t>rather,</w:t>
      </w:r>
      <w:r w:rsidRPr="00FE448E">
        <w:rPr>
          <w:color w:val="002060"/>
          <w:sz w:val="28"/>
        </w:rPr>
        <w:t xml:space="preserve"> use </w:t>
      </w:r>
      <w:del w:id="1" w:author="MD MoniruzzamaN Shadhin" w:date="2014-06-20T13:52:00Z">
        <w:r w:rsidRPr="00FE448E" w:rsidDel="00064E35">
          <w:rPr>
            <w:color w:val="002060"/>
            <w:sz w:val="28"/>
          </w:rPr>
          <w:delText xml:space="preserve">another </w:delText>
        </w:r>
      </w:del>
      <w:proofErr w:type="spellStart"/>
      <w:ins w:id="2" w:author="MD MoniruzzamaN Shadhin" w:date="2014-06-20T13:52:00Z">
        <w:r w:rsidR="00064E35">
          <w:rPr>
            <w:color w:val="002060"/>
            <w:sz w:val="28"/>
          </w:rPr>
          <w:t>g</w:t>
        </w:r>
      </w:ins>
      <w:ins w:id="3" w:author="MD MoniruzzamaN Shadhin" w:date="2014-06-20T13:53:00Z">
        <w:r w:rsidR="00064E35">
          <w:rPr>
            <w:color w:val="002060"/>
            <w:sz w:val="28"/>
          </w:rPr>
          <w:t>g</w:t>
        </w:r>
        <w:proofErr w:type="spellEnd"/>
        <w:r w:rsidR="00064E35">
          <w:rPr>
            <w:color w:val="002060"/>
            <w:sz w:val="28"/>
          </w:rPr>
          <w:t xml:space="preserve"> </w:t>
        </w:r>
      </w:ins>
      <w:bookmarkStart w:id="4" w:name="_GoBack"/>
      <w:bookmarkEnd w:id="4"/>
      <w:ins w:id="5" w:author="MD MoniruzzamaN Shadhin" w:date="2014-06-20T13:52:00Z">
        <w:r w:rsidR="00064E35" w:rsidRPr="00FE448E">
          <w:rPr>
            <w:color w:val="002060"/>
            <w:sz w:val="28"/>
          </w:rPr>
          <w:t xml:space="preserve"> </w:t>
        </w:r>
      </w:ins>
      <w:r w:rsidRPr="00FE448E">
        <w:rPr>
          <w:color w:val="002060"/>
          <w:sz w:val="28"/>
        </w:rPr>
        <w:t xml:space="preserve">loop.  </w:t>
      </w:r>
    </w:p>
    <w:p w:rsidR="008F68DC" w:rsidRPr="008F68DC" w:rsidRDefault="008F68DC" w:rsidP="000A680F">
      <w:pPr>
        <w:pStyle w:val="NormalWeb"/>
        <w:numPr>
          <w:ilvl w:val="0"/>
          <w:numId w:val="43"/>
        </w:numPr>
        <w:spacing w:before="0" w:beforeAutospacing="0" w:after="0" w:afterAutospacing="0"/>
        <w:jc w:val="both"/>
        <w:rPr>
          <w:color w:val="002060"/>
          <w:sz w:val="28"/>
        </w:rPr>
      </w:pPr>
      <w:r w:rsidRPr="008F68DC">
        <w:rPr>
          <w:color w:val="002060"/>
          <w:sz w:val="28"/>
        </w:rPr>
        <w:t xml:space="preserve">If start &gt;= </w:t>
      </w:r>
      <w:proofErr w:type="spellStart"/>
      <w:r w:rsidRPr="008F68DC">
        <w:rPr>
          <w:color w:val="002060"/>
          <w:sz w:val="28"/>
        </w:rPr>
        <w:t>num_elements</w:t>
      </w:r>
      <w:proofErr w:type="spellEnd"/>
      <w:r w:rsidRPr="008F68DC">
        <w:rPr>
          <w:color w:val="002060"/>
          <w:sz w:val="28"/>
        </w:rPr>
        <w:t xml:space="preserve"> then you're done and the array is sorted. </w:t>
      </w:r>
    </w:p>
    <w:p w:rsidR="00FE448E" w:rsidRDefault="00FE448E" w:rsidP="008F68DC">
      <w:pPr>
        <w:pStyle w:val="NormalWeb"/>
        <w:spacing w:before="0" w:beforeAutospacing="0" w:after="0" w:afterAutospacing="0"/>
        <w:jc w:val="both"/>
        <w:rPr>
          <w:color w:val="002060"/>
          <w:sz w:val="28"/>
        </w:rPr>
      </w:pPr>
    </w:p>
    <w:p w:rsidR="00FE448E" w:rsidRPr="00DF6840" w:rsidRDefault="008F68DC" w:rsidP="008F68DC">
      <w:pPr>
        <w:pStyle w:val="NormalWeb"/>
        <w:spacing w:before="0" w:beforeAutospacing="0" w:after="0" w:afterAutospacing="0"/>
        <w:jc w:val="both"/>
        <w:rPr>
          <w:rFonts w:cstheme="minorBidi" w:hint="cs"/>
          <w:color w:val="002060"/>
          <w:sz w:val="28"/>
          <w:cs/>
          <w:lang w:bidi="bn-IN"/>
        </w:rPr>
      </w:pPr>
      <w:r w:rsidRPr="008F68DC">
        <w:rPr>
          <w:color w:val="002060"/>
          <w:sz w:val="28"/>
        </w:rPr>
        <w:t xml:space="preserve">  </w:t>
      </w:r>
      <w:r w:rsidR="000A680F">
        <w:rPr>
          <w:color w:val="002060"/>
          <w:sz w:val="28"/>
        </w:rPr>
        <w:t xml:space="preserve">2. </w:t>
      </w:r>
      <w:r w:rsidR="00D464DF">
        <w:rPr>
          <w:color w:val="002060"/>
          <w:sz w:val="28"/>
        </w:rPr>
        <w:t>M</w:t>
      </w:r>
      <w:r w:rsidRPr="008F68DC">
        <w:rPr>
          <w:color w:val="002060"/>
          <w:sz w:val="28"/>
        </w:rPr>
        <w:t>ultiplication</w:t>
      </w:r>
      <w:r w:rsidR="00D464DF">
        <w:rPr>
          <w:color w:val="002060"/>
          <w:sz w:val="28"/>
        </w:rPr>
        <w:t xml:space="preserve"> of 2, 3*3 </w:t>
      </w:r>
      <w:proofErr w:type="gramStart"/>
      <w:r w:rsidR="00D464DF">
        <w:rPr>
          <w:color w:val="002060"/>
          <w:sz w:val="28"/>
        </w:rPr>
        <w:t>matrix</w:t>
      </w:r>
      <w:proofErr w:type="gramEnd"/>
      <w:r w:rsidRPr="008F68DC">
        <w:rPr>
          <w:color w:val="002060"/>
          <w:sz w:val="28"/>
        </w:rPr>
        <w:t xml:space="preserve">. </w:t>
      </w:r>
      <w:r w:rsidR="00DF6840">
        <w:rPr>
          <w:rFonts w:cstheme="minorBidi" w:hint="cs"/>
          <w:color w:val="002060"/>
          <w:sz w:val="28"/>
          <w:cs/>
          <w:lang w:bidi="bn-IN"/>
        </w:rPr>
        <w:t xml:space="preserve">আমি  </w:t>
      </w:r>
    </w:p>
    <w:p w:rsidR="00FE448E" w:rsidRDefault="00FE448E" w:rsidP="008F68DC">
      <w:pPr>
        <w:pStyle w:val="NormalWeb"/>
        <w:spacing w:before="0" w:beforeAutospacing="0" w:after="0" w:afterAutospacing="0"/>
        <w:jc w:val="both"/>
        <w:rPr>
          <w:color w:val="002060"/>
          <w:sz w:val="28"/>
        </w:rPr>
      </w:pPr>
    </w:p>
    <w:p w:rsidR="00FF0F84" w:rsidRPr="00DF6840" w:rsidRDefault="00334DE4" w:rsidP="008F68DC">
      <w:pPr>
        <w:pStyle w:val="NormalWeb"/>
        <w:spacing w:before="0" w:beforeAutospacing="0" w:after="0" w:afterAutospacing="0"/>
        <w:jc w:val="both"/>
        <w:rPr>
          <w:rFonts w:cstheme="minorBidi" w:hint="cs"/>
          <w:b/>
          <w:color w:val="002060"/>
          <w:szCs w:val="30"/>
          <w:cs/>
          <w:lang w:bidi="bn-IN"/>
        </w:rPr>
      </w:pPr>
      <w:r w:rsidRPr="003C2DF4">
        <w:rPr>
          <w:b/>
          <w:color w:val="002060"/>
        </w:rPr>
        <w:t xml:space="preserve">Thanks </w:t>
      </w:r>
    </w:p>
    <w:p w:rsidR="00045FBF" w:rsidRPr="003C2DF4" w:rsidRDefault="00711271" w:rsidP="008F68DC">
      <w:pPr>
        <w:pStyle w:val="NormalWeb"/>
        <w:spacing w:before="0" w:beforeAutospacing="0" w:after="0" w:afterAutospacing="0"/>
        <w:jc w:val="both"/>
        <w:rPr>
          <w:bCs/>
          <w:color w:val="002060"/>
        </w:rPr>
      </w:pPr>
      <w:proofErr w:type="spellStart"/>
      <w:r w:rsidRPr="003C2DF4">
        <w:rPr>
          <w:bCs/>
          <w:color w:val="002060"/>
        </w:rPr>
        <w:t>Maheen</w:t>
      </w:r>
      <w:proofErr w:type="spellEnd"/>
      <w:r w:rsidRPr="003C2DF4">
        <w:rPr>
          <w:bCs/>
          <w:color w:val="002060"/>
        </w:rPr>
        <w:t xml:space="preserve"> Islam</w:t>
      </w:r>
      <w:r w:rsidR="001466D9" w:rsidRPr="003C2DF4">
        <w:rPr>
          <w:bCs/>
          <w:color w:val="002060"/>
        </w:rPr>
        <w:t xml:space="preserve">, </w:t>
      </w:r>
      <w:r w:rsidRPr="003C2DF4">
        <w:rPr>
          <w:bCs/>
          <w:color w:val="002060"/>
        </w:rPr>
        <w:t xml:space="preserve">Dr. </w:t>
      </w:r>
      <w:proofErr w:type="spellStart"/>
      <w:r w:rsidRPr="003C2DF4">
        <w:rPr>
          <w:bCs/>
          <w:color w:val="002060"/>
        </w:rPr>
        <w:t>Taskeed</w:t>
      </w:r>
      <w:proofErr w:type="spellEnd"/>
      <w:r w:rsidRPr="003C2DF4">
        <w:rPr>
          <w:bCs/>
          <w:color w:val="002060"/>
        </w:rPr>
        <w:t xml:space="preserve"> </w:t>
      </w:r>
      <w:proofErr w:type="spellStart"/>
      <w:r w:rsidRPr="003C2DF4">
        <w:rPr>
          <w:bCs/>
          <w:color w:val="002060"/>
        </w:rPr>
        <w:t>Jabid</w:t>
      </w:r>
      <w:proofErr w:type="spellEnd"/>
      <w:r w:rsidR="001466D9" w:rsidRPr="003C2DF4">
        <w:rPr>
          <w:bCs/>
          <w:color w:val="002060"/>
        </w:rPr>
        <w:t xml:space="preserve"> and </w:t>
      </w:r>
      <w:r w:rsidR="00045FBF" w:rsidRPr="003C2DF4">
        <w:rPr>
          <w:bCs/>
          <w:color w:val="002060"/>
        </w:rPr>
        <w:t xml:space="preserve">Md. </w:t>
      </w:r>
      <w:proofErr w:type="spellStart"/>
      <w:r w:rsidR="00045FBF" w:rsidRPr="003C2DF4">
        <w:rPr>
          <w:bCs/>
          <w:color w:val="002060"/>
        </w:rPr>
        <w:t>Shamsujjoha</w:t>
      </w:r>
      <w:proofErr w:type="spellEnd"/>
      <w:r w:rsidR="00045FBF" w:rsidRPr="003C2DF4">
        <w:rPr>
          <w:bCs/>
          <w:color w:val="002060"/>
        </w:rPr>
        <w:t xml:space="preserve"> </w:t>
      </w:r>
    </w:p>
    <w:p w:rsidR="006F7834" w:rsidRPr="003C2DF4" w:rsidRDefault="004246D5" w:rsidP="008F68DC">
      <w:pPr>
        <w:jc w:val="both"/>
        <w:rPr>
          <w:color w:val="002060"/>
        </w:rPr>
      </w:pPr>
      <w:r w:rsidRPr="003C2DF4">
        <w:rPr>
          <w:bCs/>
          <w:color w:val="002060"/>
        </w:rPr>
        <w:t xml:space="preserve">Faculty members, </w:t>
      </w:r>
      <w:r w:rsidRPr="003C2DF4">
        <w:rPr>
          <w:color w:val="002060"/>
        </w:rPr>
        <w:t>Department of Computer Science &amp; Engineering</w:t>
      </w:r>
      <w:r w:rsidR="00E70E52" w:rsidRPr="003C2DF4">
        <w:rPr>
          <w:color w:val="002060"/>
        </w:rPr>
        <w:t xml:space="preserve">, </w:t>
      </w:r>
      <w:r w:rsidR="006F7834" w:rsidRPr="003C2DF4">
        <w:rPr>
          <w:color w:val="002060"/>
        </w:rPr>
        <w:t xml:space="preserve">East West University </w:t>
      </w:r>
    </w:p>
    <w:p w:rsidR="005D61F7" w:rsidRPr="003C2DF4" w:rsidRDefault="00711271" w:rsidP="008F68DC">
      <w:pPr>
        <w:pStyle w:val="NormalWeb"/>
        <w:spacing w:before="0" w:beforeAutospacing="0" w:after="0" w:afterAutospacing="0"/>
        <w:jc w:val="both"/>
        <w:rPr>
          <w:color w:val="002060"/>
        </w:rPr>
      </w:pPr>
      <w:r w:rsidRPr="003C2DF4">
        <w:rPr>
          <w:bCs/>
          <w:color w:val="002060"/>
        </w:rPr>
        <w:t xml:space="preserve">Email: </w:t>
      </w:r>
      <w:hyperlink r:id="rId11" w:history="1">
        <w:r w:rsidRPr="003C2DF4">
          <w:rPr>
            <w:rStyle w:val="Hyperlink"/>
            <w:bCs/>
            <w:color w:val="002060"/>
            <w:u w:val="none"/>
          </w:rPr>
          <w:t>maheen@ewubd.edu</w:t>
        </w:r>
      </w:hyperlink>
      <w:r w:rsidRPr="003C2DF4">
        <w:rPr>
          <w:bCs/>
          <w:color w:val="002060"/>
        </w:rPr>
        <w:t xml:space="preserve">, </w:t>
      </w:r>
      <w:hyperlink r:id="rId12" w:history="1">
        <w:r w:rsidRPr="003C2DF4">
          <w:rPr>
            <w:rStyle w:val="Hyperlink"/>
            <w:bCs/>
            <w:color w:val="002060"/>
            <w:u w:val="none"/>
          </w:rPr>
          <w:t>tasked@ewubd.edu</w:t>
        </w:r>
      </w:hyperlink>
      <w:r w:rsidRPr="003C2DF4">
        <w:rPr>
          <w:bCs/>
          <w:color w:val="002060"/>
        </w:rPr>
        <w:t xml:space="preserve">  and </w:t>
      </w:r>
      <w:hyperlink r:id="rId13" w:history="1">
        <w:r w:rsidR="00045FBF" w:rsidRPr="003C2DF4">
          <w:rPr>
            <w:rStyle w:val="Hyperlink"/>
            <w:bCs/>
            <w:color w:val="002060"/>
            <w:u w:val="none"/>
          </w:rPr>
          <w:t>dishacse@yahoo.com</w:t>
        </w:r>
      </w:hyperlink>
      <w:r w:rsidRPr="003C2DF4">
        <w:rPr>
          <w:bCs/>
          <w:color w:val="002060"/>
        </w:rPr>
        <w:t xml:space="preserve">  </w:t>
      </w:r>
    </w:p>
    <w:p w:rsidR="00BE6E17" w:rsidRPr="003C2DF4" w:rsidRDefault="00BE6E17">
      <w:pPr>
        <w:pStyle w:val="NormalWeb"/>
        <w:spacing w:before="0" w:beforeAutospacing="0" w:after="0" w:afterAutospacing="0"/>
        <w:jc w:val="both"/>
        <w:rPr>
          <w:color w:val="002060"/>
        </w:rPr>
      </w:pPr>
    </w:p>
    <w:sectPr w:rsidR="00BE6E17" w:rsidRPr="003C2DF4" w:rsidSect="00DA4A3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09D" w:rsidRDefault="00CC109D">
      <w:r>
        <w:separator/>
      </w:r>
    </w:p>
  </w:endnote>
  <w:endnote w:type="continuationSeparator" w:id="0">
    <w:p w:rsidR="00CC109D" w:rsidRDefault="00CC1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CD1" w:rsidRPr="00283DB3" w:rsidRDefault="00D86CD1">
    <w:pPr>
      <w:pStyle w:val="Footer"/>
      <w:rPr>
        <w:snapToGrid w:val="0"/>
      </w:rPr>
    </w:pPr>
    <w:r>
      <w:tab/>
    </w:r>
    <w:r>
      <w:tab/>
    </w:r>
    <w:r>
      <w:rPr>
        <w:snapToGrid w:val="0"/>
      </w:rPr>
      <w:t xml:space="preserve">Page </w:t>
    </w:r>
    <w:r w:rsidR="00195A28">
      <w:rPr>
        <w:snapToGrid w:val="0"/>
      </w:rPr>
      <w:fldChar w:fldCharType="begin"/>
    </w:r>
    <w:r>
      <w:rPr>
        <w:snapToGrid w:val="0"/>
      </w:rPr>
      <w:instrText xml:space="preserve"> PAGE </w:instrText>
    </w:r>
    <w:r w:rsidR="00195A28">
      <w:rPr>
        <w:snapToGrid w:val="0"/>
      </w:rPr>
      <w:fldChar w:fldCharType="separate"/>
    </w:r>
    <w:r w:rsidR="00064E35">
      <w:rPr>
        <w:noProof/>
        <w:snapToGrid w:val="0"/>
      </w:rPr>
      <w:t>2</w:t>
    </w:r>
    <w:r w:rsidR="00195A28">
      <w:rPr>
        <w:snapToGrid w:val="0"/>
      </w:rPr>
      <w:fldChar w:fldCharType="end"/>
    </w:r>
    <w:r>
      <w:rPr>
        <w:snapToGrid w:val="0"/>
      </w:rPr>
      <w:t xml:space="preserve"> of </w:t>
    </w:r>
    <w:r w:rsidR="00195A28">
      <w:rPr>
        <w:snapToGrid w:val="0"/>
      </w:rPr>
      <w:fldChar w:fldCharType="begin"/>
    </w:r>
    <w:r>
      <w:rPr>
        <w:snapToGrid w:val="0"/>
      </w:rPr>
      <w:instrText xml:space="preserve"> NUMPAGES </w:instrText>
    </w:r>
    <w:r w:rsidR="00195A28">
      <w:rPr>
        <w:snapToGrid w:val="0"/>
      </w:rPr>
      <w:fldChar w:fldCharType="separate"/>
    </w:r>
    <w:r w:rsidR="00064E35">
      <w:rPr>
        <w:noProof/>
        <w:snapToGrid w:val="0"/>
      </w:rPr>
      <w:t>4</w:t>
    </w:r>
    <w:r w:rsidR="00195A28">
      <w:rP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09D" w:rsidRDefault="00CC109D">
      <w:r>
        <w:separator/>
      </w:r>
    </w:p>
  </w:footnote>
  <w:footnote w:type="continuationSeparator" w:id="0">
    <w:p w:rsidR="00CC109D" w:rsidRDefault="00CC10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60324"/>
    <w:multiLevelType w:val="hybridMultilevel"/>
    <w:tmpl w:val="C4BE6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15C68"/>
    <w:multiLevelType w:val="hybridMultilevel"/>
    <w:tmpl w:val="78C6D270"/>
    <w:lvl w:ilvl="0" w:tplc="54B4EDB4">
      <w:start w:val="1"/>
      <w:numFmt w:val="bullet"/>
      <w:lvlText w:val=""/>
      <w:lvlJc w:val="left"/>
      <w:pPr>
        <w:tabs>
          <w:tab w:val="num" w:pos="720"/>
        </w:tabs>
        <w:ind w:left="720" w:hanging="360"/>
      </w:pPr>
      <w:rPr>
        <w:rFonts w:ascii="Wingdings" w:hAnsi="Wingdings" w:hint="default"/>
      </w:rPr>
    </w:lvl>
    <w:lvl w:ilvl="1" w:tplc="AB64CDDA" w:tentative="1">
      <w:start w:val="1"/>
      <w:numFmt w:val="bullet"/>
      <w:lvlText w:val="o"/>
      <w:lvlJc w:val="left"/>
      <w:pPr>
        <w:tabs>
          <w:tab w:val="num" w:pos="1440"/>
        </w:tabs>
        <w:ind w:left="1440" w:hanging="360"/>
      </w:pPr>
      <w:rPr>
        <w:rFonts w:ascii="Courier New" w:hAnsi="Courier New" w:cs="Wingdings" w:hint="default"/>
      </w:rPr>
    </w:lvl>
    <w:lvl w:ilvl="2" w:tplc="B58A20A8" w:tentative="1">
      <w:start w:val="1"/>
      <w:numFmt w:val="bullet"/>
      <w:lvlText w:val=""/>
      <w:lvlJc w:val="left"/>
      <w:pPr>
        <w:tabs>
          <w:tab w:val="num" w:pos="2160"/>
        </w:tabs>
        <w:ind w:left="2160" w:hanging="360"/>
      </w:pPr>
      <w:rPr>
        <w:rFonts w:ascii="Wingdings" w:hAnsi="Wingdings" w:hint="default"/>
      </w:rPr>
    </w:lvl>
    <w:lvl w:ilvl="3" w:tplc="416E96F8" w:tentative="1">
      <w:start w:val="1"/>
      <w:numFmt w:val="bullet"/>
      <w:lvlText w:val=""/>
      <w:lvlJc w:val="left"/>
      <w:pPr>
        <w:tabs>
          <w:tab w:val="num" w:pos="2880"/>
        </w:tabs>
        <w:ind w:left="2880" w:hanging="360"/>
      </w:pPr>
      <w:rPr>
        <w:rFonts w:ascii="Symbol" w:hAnsi="Symbol" w:hint="default"/>
      </w:rPr>
    </w:lvl>
    <w:lvl w:ilvl="4" w:tplc="53D8EDD8" w:tentative="1">
      <w:start w:val="1"/>
      <w:numFmt w:val="bullet"/>
      <w:lvlText w:val="o"/>
      <w:lvlJc w:val="left"/>
      <w:pPr>
        <w:tabs>
          <w:tab w:val="num" w:pos="3600"/>
        </w:tabs>
        <w:ind w:left="3600" w:hanging="360"/>
      </w:pPr>
      <w:rPr>
        <w:rFonts w:ascii="Courier New" w:hAnsi="Courier New" w:cs="Wingdings" w:hint="default"/>
      </w:rPr>
    </w:lvl>
    <w:lvl w:ilvl="5" w:tplc="01741774" w:tentative="1">
      <w:start w:val="1"/>
      <w:numFmt w:val="bullet"/>
      <w:lvlText w:val=""/>
      <w:lvlJc w:val="left"/>
      <w:pPr>
        <w:tabs>
          <w:tab w:val="num" w:pos="4320"/>
        </w:tabs>
        <w:ind w:left="4320" w:hanging="360"/>
      </w:pPr>
      <w:rPr>
        <w:rFonts w:ascii="Wingdings" w:hAnsi="Wingdings" w:hint="default"/>
      </w:rPr>
    </w:lvl>
    <w:lvl w:ilvl="6" w:tplc="3CAABB5A" w:tentative="1">
      <w:start w:val="1"/>
      <w:numFmt w:val="bullet"/>
      <w:lvlText w:val=""/>
      <w:lvlJc w:val="left"/>
      <w:pPr>
        <w:tabs>
          <w:tab w:val="num" w:pos="5040"/>
        </w:tabs>
        <w:ind w:left="5040" w:hanging="360"/>
      </w:pPr>
      <w:rPr>
        <w:rFonts w:ascii="Symbol" w:hAnsi="Symbol" w:hint="default"/>
      </w:rPr>
    </w:lvl>
    <w:lvl w:ilvl="7" w:tplc="EAB4C10C" w:tentative="1">
      <w:start w:val="1"/>
      <w:numFmt w:val="bullet"/>
      <w:lvlText w:val="o"/>
      <w:lvlJc w:val="left"/>
      <w:pPr>
        <w:tabs>
          <w:tab w:val="num" w:pos="5760"/>
        </w:tabs>
        <w:ind w:left="5760" w:hanging="360"/>
      </w:pPr>
      <w:rPr>
        <w:rFonts w:ascii="Courier New" w:hAnsi="Courier New" w:cs="Wingdings" w:hint="default"/>
      </w:rPr>
    </w:lvl>
    <w:lvl w:ilvl="8" w:tplc="5F5493AC" w:tentative="1">
      <w:start w:val="1"/>
      <w:numFmt w:val="bullet"/>
      <w:lvlText w:val=""/>
      <w:lvlJc w:val="left"/>
      <w:pPr>
        <w:tabs>
          <w:tab w:val="num" w:pos="6480"/>
        </w:tabs>
        <w:ind w:left="6480" w:hanging="360"/>
      </w:pPr>
      <w:rPr>
        <w:rFonts w:ascii="Wingdings" w:hAnsi="Wingdings" w:hint="default"/>
      </w:rPr>
    </w:lvl>
  </w:abstractNum>
  <w:abstractNum w:abstractNumId="2">
    <w:nsid w:val="06947E67"/>
    <w:multiLevelType w:val="hybridMultilevel"/>
    <w:tmpl w:val="A1EC4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B44606"/>
    <w:multiLevelType w:val="hybridMultilevel"/>
    <w:tmpl w:val="FE50F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C2349B"/>
    <w:multiLevelType w:val="hybridMultilevel"/>
    <w:tmpl w:val="DCE6DDA2"/>
    <w:lvl w:ilvl="0" w:tplc="A8C06D8C">
      <w:start w:val="1"/>
      <w:numFmt w:val="bullet"/>
      <w:lvlText w:val=""/>
      <w:lvlJc w:val="left"/>
      <w:pPr>
        <w:tabs>
          <w:tab w:val="num" w:pos="720"/>
        </w:tabs>
        <w:ind w:left="720" w:hanging="360"/>
      </w:pPr>
      <w:rPr>
        <w:rFonts w:ascii="Wingdings" w:hAnsi="Wingdings" w:hint="default"/>
      </w:rPr>
    </w:lvl>
    <w:lvl w:ilvl="1" w:tplc="14AEDF1C" w:tentative="1">
      <w:start w:val="1"/>
      <w:numFmt w:val="bullet"/>
      <w:lvlText w:val="o"/>
      <w:lvlJc w:val="left"/>
      <w:pPr>
        <w:tabs>
          <w:tab w:val="num" w:pos="1440"/>
        </w:tabs>
        <w:ind w:left="1440" w:hanging="360"/>
      </w:pPr>
      <w:rPr>
        <w:rFonts w:ascii="Courier New" w:hAnsi="Courier New" w:cs="Wingdings" w:hint="default"/>
      </w:rPr>
    </w:lvl>
    <w:lvl w:ilvl="2" w:tplc="E6480526" w:tentative="1">
      <w:start w:val="1"/>
      <w:numFmt w:val="bullet"/>
      <w:lvlText w:val=""/>
      <w:lvlJc w:val="left"/>
      <w:pPr>
        <w:tabs>
          <w:tab w:val="num" w:pos="2160"/>
        </w:tabs>
        <w:ind w:left="2160" w:hanging="360"/>
      </w:pPr>
      <w:rPr>
        <w:rFonts w:ascii="Wingdings" w:hAnsi="Wingdings" w:hint="default"/>
      </w:rPr>
    </w:lvl>
    <w:lvl w:ilvl="3" w:tplc="C3D20592" w:tentative="1">
      <w:start w:val="1"/>
      <w:numFmt w:val="bullet"/>
      <w:lvlText w:val=""/>
      <w:lvlJc w:val="left"/>
      <w:pPr>
        <w:tabs>
          <w:tab w:val="num" w:pos="2880"/>
        </w:tabs>
        <w:ind w:left="2880" w:hanging="360"/>
      </w:pPr>
      <w:rPr>
        <w:rFonts w:ascii="Symbol" w:hAnsi="Symbol" w:hint="default"/>
      </w:rPr>
    </w:lvl>
    <w:lvl w:ilvl="4" w:tplc="0F908CDE" w:tentative="1">
      <w:start w:val="1"/>
      <w:numFmt w:val="bullet"/>
      <w:lvlText w:val="o"/>
      <w:lvlJc w:val="left"/>
      <w:pPr>
        <w:tabs>
          <w:tab w:val="num" w:pos="3600"/>
        </w:tabs>
        <w:ind w:left="3600" w:hanging="360"/>
      </w:pPr>
      <w:rPr>
        <w:rFonts w:ascii="Courier New" w:hAnsi="Courier New" w:cs="Wingdings" w:hint="default"/>
      </w:rPr>
    </w:lvl>
    <w:lvl w:ilvl="5" w:tplc="96469D06" w:tentative="1">
      <w:start w:val="1"/>
      <w:numFmt w:val="bullet"/>
      <w:lvlText w:val=""/>
      <w:lvlJc w:val="left"/>
      <w:pPr>
        <w:tabs>
          <w:tab w:val="num" w:pos="4320"/>
        </w:tabs>
        <w:ind w:left="4320" w:hanging="360"/>
      </w:pPr>
      <w:rPr>
        <w:rFonts w:ascii="Wingdings" w:hAnsi="Wingdings" w:hint="default"/>
      </w:rPr>
    </w:lvl>
    <w:lvl w:ilvl="6" w:tplc="99AE2358" w:tentative="1">
      <w:start w:val="1"/>
      <w:numFmt w:val="bullet"/>
      <w:lvlText w:val=""/>
      <w:lvlJc w:val="left"/>
      <w:pPr>
        <w:tabs>
          <w:tab w:val="num" w:pos="5040"/>
        </w:tabs>
        <w:ind w:left="5040" w:hanging="360"/>
      </w:pPr>
      <w:rPr>
        <w:rFonts w:ascii="Symbol" w:hAnsi="Symbol" w:hint="default"/>
      </w:rPr>
    </w:lvl>
    <w:lvl w:ilvl="7" w:tplc="4008D3B6" w:tentative="1">
      <w:start w:val="1"/>
      <w:numFmt w:val="bullet"/>
      <w:lvlText w:val="o"/>
      <w:lvlJc w:val="left"/>
      <w:pPr>
        <w:tabs>
          <w:tab w:val="num" w:pos="5760"/>
        </w:tabs>
        <w:ind w:left="5760" w:hanging="360"/>
      </w:pPr>
      <w:rPr>
        <w:rFonts w:ascii="Courier New" w:hAnsi="Courier New" w:cs="Wingdings" w:hint="default"/>
      </w:rPr>
    </w:lvl>
    <w:lvl w:ilvl="8" w:tplc="9BE6480A" w:tentative="1">
      <w:start w:val="1"/>
      <w:numFmt w:val="bullet"/>
      <w:lvlText w:val=""/>
      <w:lvlJc w:val="left"/>
      <w:pPr>
        <w:tabs>
          <w:tab w:val="num" w:pos="6480"/>
        </w:tabs>
        <w:ind w:left="6480" w:hanging="360"/>
      </w:pPr>
      <w:rPr>
        <w:rFonts w:ascii="Wingdings" w:hAnsi="Wingdings" w:hint="default"/>
      </w:rPr>
    </w:lvl>
  </w:abstractNum>
  <w:abstractNum w:abstractNumId="5">
    <w:nsid w:val="172F0E09"/>
    <w:multiLevelType w:val="hybridMultilevel"/>
    <w:tmpl w:val="5A82B5CE"/>
    <w:lvl w:ilvl="0" w:tplc="1CA650F4">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B710E1"/>
    <w:multiLevelType w:val="hybridMultilevel"/>
    <w:tmpl w:val="9A648806"/>
    <w:lvl w:ilvl="0" w:tplc="E1A88B74">
      <w:start w:val="1"/>
      <w:numFmt w:val="bullet"/>
      <w:lvlText w:val=""/>
      <w:lvlJc w:val="left"/>
      <w:pPr>
        <w:tabs>
          <w:tab w:val="num" w:pos="720"/>
        </w:tabs>
        <w:ind w:left="720" w:hanging="360"/>
      </w:pPr>
      <w:rPr>
        <w:rFonts w:ascii="Wingdings 2" w:hAnsi="Wingdings 2" w:hint="default"/>
      </w:rPr>
    </w:lvl>
    <w:lvl w:ilvl="1" w:tplc="6BD2F40A" w:tentative="1">
      <w:start w:val="1"/>
      <w:numFmt w:val="bullet"/>
      <w:lvlText w:val=""/>
      <w:lvlJc w:val="left"/>
      <w:pPr>
        <w:tabs>
          <w:tab w:val="num" w:pos="1440"/>
        </w:tabs>
        <w:ind w:left="1440" w:hanging="360"/>
      </w:pPr>
      <w:rPr>
        <w:rFonts w:ascii="Wingdings 2" w:hAnsi="Wingdings 2" w:hint="default"/>
      </w:rPr>
    </w:lvl>
    <w:lvl w:ilvl="2" w:tplc="B422F3CA" w:tentative="1">
      <w:start w:val="1"/>
      <w:numFmt w:val="bullet"/>
      <w:lvlText w:val=""/>
      <w:lvlJc w:val="left"/>
      <w:pPr>
        <w:tabs>
          <w:tab w:val="num" w:pos="2160"/>
        </w:tabs>
        <w:ind w:left="2160" w:hanging="360"/>
      </w:pPr>
      <w:rPr>
        <w:rFonts w:ascii="Wingdings 2" w:hAnsi="Wingdings 2" w:hint="default"/>
      </w:rPr>
    </w:lvl>
    <w:lvl w:ilvl="3" w:tplc="545CB034" w:tentative="1">
      <w:start w:val="1"/>
      <w:numFmt w:val="bullet"/>
      <w:lvlText w:val=""/>
      <w:lvlJc w:val="left"/>
      <w:pPr>
        <w:tabs>
          <w:tab w:val="num" w:pos="2880"/>
        </w:tabs>
        <w:ind w:left="2880" w:hanging="360"/>
      </w:pPr>
      <w:rPr>
        <w:rFonts w:ascii="Wingdings 2" w:hAnsi="Wingdings 2" w:hint="default"/>
      </w:rPr>
    </w:lvl>
    <w:lvl w:ilvl="4" w:tplc="4CE8E912" w:tentative="1">
      <w:start w:val="1"/>
      <w:numFmt w:val="bullet"/>
      <w:lvlText w:val=""/>
      <w:lvlJc w:val="left"/>
      <w:pPr>
        <w:tabs>
          <w:tab w:val="num" w:pos="3600"/>
        </w:tabs>
        <w:ind w:left="3600" w:hanging="360"/>
      </w:pPr>
      <w:rPr>
        <w:rFonts w:ascii="Wingdings 2" w:hAnsi="Wingdings 2" w:hint="default"/>
      </w:rPr>
    </w:lvl>
    <w:lvl w:ilvl="5" w:tplc="0400BE7E" w:tentative="1">
      <w:start w:val="1"/>
      <w:numFmt w:val="bullet"/>
      <w:lvlText w:val=""/>
      <w:lvlJc w:val="left"/>
      <w:pPr>
        <w:tabs>
          <w:tab w:val="num" w:pos="4320"/>
        </w:tabs>
        <w:ind w:left="4320" w:hanging="360"/>
      </w:pPr>
      <w:rPr>
        <w:rFonts w:ascii="Wingdings 2" w:hAnsi="Wingdings 2" w:hint="default"/>
      </w:rPr>
    </w:lvl>
    <w:lvl w:ilvl="6" w:tplc="79F05788" w:tentative="1">
      <w:start w:val="1"/>
      <w:numFmt w:val="bullet"/>
      <w:lvlText w:val=""/>
      <w:lvlJc w:val="left"/>
      <w:pPr>
        <w:tabs>
          <w:tab w:val="num" w:pos="5040"/>
        </w:tabs>
        <w:ind w:left="5040" w:hanging="360"/>
      </w:pPr>
      <w:rPr>
        <w:rFonts w:ascii="Wingdings 2" w:hAnsi="Wingdings 2" w:hint="default"/>
      </w:rPr>
    </w:lvl>
    <w:lvl w:ilvl="7" w:tplc="7F508458" w:tentative="1">
      <w:start w:val="1"/>
      <w:numFmt w:val="bullet"/>
      <w:lvlText w:val=""/>
      <w:lvlJc w:val="left"/>
      <w:pPr>
        <w:tabs>
          <w:tab w:val="num" w:pos="5760"/>
        </w:tabs>
        <w:ind w:left="5760" w:hanging="360"/>
      </w:pPr>
      <w:rPr>
        <w:rFonts w:ascii="Wingdings 2" w:hAnsi="Wingdings 2" w:hint="default"/>
      </w:rPr>
    </w:lvl>
    <w:lvl w:ilvl="8" w:tplc="988480D4" w:tentative="1">
      <w:start w:val="1"/>
      <w:numFmt w:val="bullet"/>
      <w:lvlText w:val=""/>
      <w:lvlJc w:val="left"/>
      <w:pPr>
        <w:tabs>
          <w:tab w:val="num" w:pos="6480"/>
        </w:tabs>
        <w:ind w:left="6480" w:hanging="360"/>
      </w:pPr>
      <w:rPr>
        <w:rFonts w:ascii="Wingdings 2" w:hAnsi="Wingdings 2" w:hint="default"/>
      </w:rPr>
    </w:lvl>
  </w:abstractNum>
  <w:abstractNum w:abstractNumId="7">
    <w:nsid w:val="205B7433"/>
    <w:multiLevelType w:val="hybridMultilevel"/>
    <w:tmpl w:val="2F42419A"/>
    <w:lvl w:ilvl="0" w:tplc="3572C2E4">
      <w:start w:val="1"/>
      <w:numFmt w:val="bullet"/>
      <w:lvlText w:val=""/>
      <w:lvlJc w:val="left"/>
      <w:pPr>
        <w:tabs>
          <w:tab w:val="num" w:pos="720"/>
        </w:tabs>
        <w:ind w:left="720" w:hanging="360"/>
      </w:pPr>
      <w:rPr>
        <w:rFonts w:ascii="Wingdings" w:hAnsi="Wingdings" w:hint="default"/>
      </w:rPr>
    </w:lvl>
    <w:lvl w:ilvl="1" w:tplc="20025346" w:tentative="1">
      <w:start w:val="1"/>
      <w:numFmt w:val="bullet"/>
      <w:lvlText w:val="o"/>
      <w:lvlJc w:val="left"/>
      <w:pPr>
        <w:tabs>
          <w:tab w:val="num" w:pos="1440"/>
        </w:tabs>
        <w:ind w:left="1440" w:hanging="360"/>
      </w:pPr>
      <w:rPr>
        <w:rFonts w:ascii="Courier New" w:hAnsi="Courier New" w:cs="Wingdings" w:hint="default"/>
      </w:rPr>
    </w:lvl>
    <w:lvl w:ilvl="2" w:tplc="F904A6C0" w:tentative="1">
      <w:start w:val="1"/>
      <w:numFmt w:val="bullet"/>
      <w:lvlText w:val=""/>
      <w:lvlJc w:val="left"/>
      <w:pPr>
        <w:tabs>
          <w:tab w:val="num" w:pos="2160"/>
        </w:tabs>
        <w:ind w:left="2160" w:hanging="360"/>
      </w:pPr>
      <w:rPr>
        <w:rFonts w:ascii="Wingdings" w:hAnsi="Wingdings" w:hint="default"/>
      </w:rPr>
    </w:lvl>
    <w:lvl w:ilvl="3" w:tplc="B8B6A762" w:tentative="1">
      <w:start w:val="1"/>
      <w:numFmt w:val="bullet"/>
      <w:lvlText w:val=""/>
      <w:lvlJc w:val="left"/>
      <w:pPr>
        <w:tabs>
          <w:tab w:val="num" w:pos="2880"/>
        </w:tabs>
        <w:ind w:left="2880" w:hanging="360"/>
      </w:pPr>
      <w:rPr>
        <w:rFonts w:ascii="Symbol" w:hAnsi="Symbol" w:hint="default"/>
      </w:rPr>
    </w:lvl>
    <w:lvl w:ilvl="4" w:tplc="F9AE1702" w:tentative="1">
      <w:start w:val="1"/>
      <w:numFmt w:val="bullet"/>
      <w:lvlText w:val="o"/>
      <w:lvlJc w:val="left"/>
      <w:pPr>
        <w:tabs>
          <w:tab w:val="num" w:pos="3600"/>
        </w:tabs>
        <w:ind w:left="3600" w:hanging="360"/>
      </w:pPr>
      <w:rPr>
        <w:rFonts w:ascii="Courier New" w:hAnsi="Courier New" w:cs="Wingdings" w:hint="default"/>
      </w:rPr>
    </w:lvl>
    <w:lvl w:ilvl="5" w:tplc="111EEA60" w:tentative="1">
      <w:start w:val="1"/>
      <w:numFmt w:val="bullet"/>
      <w:lvlText w:val=""/>
      <w:lvlJc w:val="left"/>
      <w:pPr>
        <w:tabs>
          <w:tab w:val="num" w:pos="4320"/>
        </w:tabs>
        <w:ind w:left="4320" w:hanging="360"/>
      </w:pPr>
      <w:rPr>
        <w:rFonts w:ascii="Wingdings" w:hAnsi="Wingdings" w:hint="default"/>
      </w:rPr>
    </w:lvl>
    <w:lvl w:ilvl="6" w:tplc="FC06316C" w:tentative="1">
      <w:start w:val="1"/>
      <w:numFmt w:val="bullet"/>
      <w:lvlText w:val=""/>
      <w:lvlJc w:val="left"/>
      <w:pPr>
        <w:tabs>
          <w:tab w:val="num" w:pos="5040"/>
        </w:tabs>
        <w:ind w:left="5040" w:hanging="360"/>
      </w:pPr>
      <w:rPr>
        <w:rFonts w:ascii="Symbol" w:hAnsi="Symbol" w:hint="default"/>
      </w:rPr>
    </w:lvl>
    <w:lvl w:ilvl="7" w:tplc="7C4E4516" w:tentative="1">
      <w:start w:val="1"/>
      <w:numFmt w:val="bullet"/>
      <w:lvlText w:val="o"/>
      <w:lvlJc w:val="left"/>
      <w:pPr>
        <w:tabs>
          <w:tab w:val="num" w:pos="5760"/>
        </w:tabs>
        <w:ind w:left="5760" w:hanging="360"/>
      </w:pPr>
      <w:rPr>
        <w:rFonts w:ascii="Courier New" w:hAnsi="Courier New" w:cs="Wingdings" w:hint="default"/>
      </w:rPr>
    </w:lvl>
    <w:lvl w:ilvl="8" w:tplc="CEECD070" w:tentative="1">
      <w:start w:val="1"/>
      <w:numFmt w:val="bullet"/>
      <w:lvlText w:val=""/>
      <w:lvlJc w:val="left"/>
      <w:pPr>
        <w:tabs>
          <w:tab w:val="num" w:pos="6480"/>
        </w:tabs>
        <w:ind w:left="6480" w:hanging="360"/>
      </w:pPr>
      <w:rPr>
        <w:rFonts w:ascii="Wingdings" w:hAnsi="Wingdings" w:hint="default"/>
      </w:rPr>
    </w:lvl>
  </w:abstractNum>
  <w:abstractNum w:abstractNumId="8">
    <w:nsid w:val="21F749D3"/>
    <w:multiLevelType w:val="hybridMultilevel"/>
    <w:tmpl w:val="6C707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854593"/>
    <w:multiLevelType w:val="multilevel"/>
    <w:tmpl w:val="DCE6DDA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6D910BA"/>
    <w:multiLevelType w:val="hybridMultilevel"/>
    <w:tmpl w:val="18F23D62"/>
    <w:lvl w:ilvl="0" w:tplc="BDE45F3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7256412"/>
    <w:multiLevelType w:val="hybridMultilevel"/>
    <w:tmpl w:val="D23E236C"/>
    <w:lvl w:ilvl="0" w:tplc="6596A8BA">
      <w:start w:val="1"/>
      <w:numFmt w:val="decimal"/>
      <w:lvlText w:val="%1."/>
      <w:lvlJc w:val="left"/>
      <w:pPr>
        <w:ind w:left="720" w:hanging="360"/>
      </w:pPr>
      <w:rPr>
        <w:rFonts w:hint="default"/>
        <w:color w:val="0020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D06EDE"/>
    <w:multiLevelType w:val="hybridMultilevel"/>
    <w:tmpl w:val="294EE80E"/>
    <w:lvl w:ilvl="0" w:tplc="58D09A68">
      <w:start w:val="10"/>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AE07D42"/>
    <w:multiLevelType w:val="hybridMultilevel"/>
    <w:tmpl w:val="30C0B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DE15D77"/>
    <w:multiLevelType w:val="hybridMultilevel"/>
    <w:tmpl w:val="5608C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F95B39"/>
    <w:multiLevelType w:val="hybridMultilevel"/>
    <w:tmpl w:val="C5BEB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4025FD3"/>
    <w:multiLevelType w:val="hybridMultilevel"/>
    <w:tmpl w:val="D7E89F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83B7784"/>
    <w:multiLevelType w:val="hybridMultilevel"/>
    <w:tmpl w:val="BDE0CA72"/>
    <w:lvl w:ilvl="0" w:tplc="7692404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A312C35"/>
    <w:multiLevelType w:val="hybridMultilevel"/>
    <w:tmpl w:val="42D203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F125F6D"/>
    <w:multiLevelType w:val="hybridMultilevel"/>
    <w:tmpl w:val="628620C4"/>
    <w:lvl w:ilvl="0" w:tplc="9D6CCE52">
      <w:start w:val="1"/>
      <w:numFmt w:val="bullet"/>
      <w:lvlText w:val=""/>
      <w:lvlJc w:val="left"/>
      <w:pPr>
        <w:tabs>
          <w:tab w:val="num" w:pos="720"/>
        </w:tabs>
        <w:ind w:left="720" w:hanging="360"/>
      </w:pPr>
      <w:rPr>
        <w:rFonts w:ascii="Wingdings" w:hAnsi="Wingdings" w:hint="default"/>
      </w:rPr>
    </w:lvl>
    <w:lvl w:ilvl="1" w:tplc="B4EA0CAC" w:tentative="1">
      <w:start w:val="1"/>
      <w:numFmt w:val="bullet"/>
      <w:lvlText w:val="o"/>
      <w:lvlJc w:val="left"/>
      <w:pPr>
        <w:tabs>
          <w:tab w:val="num" w:pos="1440"/>
        </w:tabs>
        <w:ind w:left="1440" w:hanging="360"/>
      </w:pPr>
      <w:rPr>
        <w:rFonts w:ascii="Courier New" w:hAnsi="Courier New" w:cs="Wingdings" w:hint="default"/>
      </w:rPr>
    </w:lvl>
    <w:lvl w:ilvl="2" w:tplc="8974C954" w:tentative="1">
      <w:start w:val="1"/>
      <w:numFmt w:val="bullet"/>
      <w:lvlText w:val=""/>
      <w:lvlJc w:val="left"/>
      <w:pPr>
        <w:tabs>
          <w:tab w:val="num" w:pos="2160"/>
        </w:tabs>
        <w:ind w:left="2160" w:hanging="360"/>
      </w:pPr>
      <w:rPr>
        <w:rFonts w:ascii="Wingdings" w:hAnsi="Wingdings" w:hint="default"/>
      </w:rPr>
    </w:lvl>
    <w:lvl w:ilvl="3" w:tplc="37B22E08" w:tentative="1">
      <w:start w:val="1"/>
      <w:numFmt w:val="bullet"/>
      <w:lvlText w:val=""/>
      <w:lvlJc w:val="left"/>
      <w:pPr>
        <w:tabs>
          <w:tab w:val="num" w:pos="2880"/>
        </w:tabs>
        <w:ind w:left="2880" w:hanging="360"/>
      </w:pPr>
      <w:rPr>
        <w:rFonts w:ascii="Symbol" w:hAnsi="Symbol" w:hint="default"/>
      </w:rPr>
    </w:lvl>
    <w:lvl w:ilvl="4" w:tplc="6812E7BE" w:tentative="1">
      <w:start w:val="1"/>
      <w:numFmt w:val="bullet"/>
      <w:lvlText w:val="o"/>
      <w:lvlJc w:val="left"/>
      <w:pPr>
        <w:tabs>
          <w:tab w:val="num" w:pos="3600"/>
        </w:tabs>
        <w:ind w:left="3600" w:hanging="360"/>
      </w:pPr>
      <w:rPr>
        <w:rFonts w:ascii="Courier New" w:hAnsi="Courier New" w:cs="Wingdings" w:hint="default"/>
      </w:rPr>
    </w:lvl>
    <w:lvl w:ilvl="5" w:tplc="16065440" w:tentative="1">
      <w:start w:val="1"/>
      <w:numFmt w:val="bullet"/>
      <w:lvlText w:val=""/>
      <w:lvlJc w:val="left"/>
      <w:pPr>
        <w:tabs>
          <w:tab w:val="num" w:pos="4320"/>
        </w:tabs>
        <w:ind w:left="4320" w:hanging="360"/>
      </w:pPr>
      <w:rPr>
        <w:rFonts w:ascii="Wingdings" w:hAnsi="Wingdings" w:hint="default"/>
      </w:rPr>
    </w:lvl>
    <w:lvl w:ilvl="6" w:tplc="B1302D1C" w:tentative="1">
      <w:start w:val="1"/>
      <w:numFmt w:val="bullet"/>
      <w:lvlText w:val=""/>
      <w:lvlJc w:val="left"/>
      <w:pPr>
        <w:tabs>
          <w:tab w:val="num" w:pos="5040"/>
        </w:tabs>
        <w:ind w:left="5040" w:hanging="360"/>
      </w:pPr>
      <w:rPr>
        <w:rFonts w:ascii="Symbol" w:hAnsi="Symbol" w:hint="default"/>
      </w:rPr>
    </w:lvl>
    <w:lvl w:ilvl="7" w:tplc="FA1CC43E" w:tentative="1">
      <w:start w:val="1"/>
      <w:numFmt w:val="bullet"/>
      <w:lvlText w:val="o"/>
      <w:lvlJc w:val="left"/>
      <w:pPr>
        <w:tabs>
          <w:tab w:val="num" w:pos="5760"/>
        </w:tabs>
        <w:ind w:left="5760" w:hanging="360"/>
      </w:pPr>
      <w:rPr>
        <w:rFonts w:ascii="Courier New" w:hAnsi="Courier New" w:cs="Wingdings" w:hint="default"/>
      </w:rPr>
    </w:lvl>
    <w:lvl w:ilvl="8" w:tplc="15EA291C" w:tentative="1">
      <w:start w:val="1"/>
      <w:numFmt w:val="bullet"/>
      <w:lvlText w:val=""/>
      <w:lvlJc w:val="left"/>
      <w:pPr>
        <w:tabs>
          <w:tab w:val="num" w:pos="6480"/>
        </w:tabs>
        <w:ind w:left="6480" w:hanging="360"/>
      </w:pPr>
      <w:rPr>
        <w:rFonts w:ascii="Wingdings" w:hAnsi="Wingdings" w:hint="default"/>
      </w:rPr>
    </w:lvl>
  </w:abstractNum>
  <w:abstractNum w:abstractNumId="20">
    <w:nsid w:val="42AA36EB"/>
    <w:multiLevelType w:val="hybridMultilevel"/>
    <w:tmpl w:val="1AF817F0"/>
    <w:lvl w:ilvl="0" w:tplc="878C86A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AE51A0"/>
    <w:multiLevelType w:val="hybridMultilevel"/>
    <w:tmpl w:val="36B053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36C35E4"/>
    <w:multiLevelType w:val="hybridMultilevel"/>
    <w:tmpl w:val="7AB01AD6"/>
    <w:lvl w:ilvl="0" w:tplc="EAD0C59E">
      <w:start w:val="1"/>
      <w:numFmt w:val="decimal"/>
      <w:lvlText w:val="%1."/>
      <w:lvlJc w:val="left"/>
      <w:pPr>
        <w:tabs>
          <w:tab w:val="num" w:pos="1287"/>
        </w:tabs>
        <w:ind w:left="1287" w:hanging="360"/>
      </w:pPr>
    </w:lvl>
    <w:lvl w:ilvl="1" w:tplc="E64A4FE8" w:tentative="1">
      <w:start w:val="1"/>
      <w:numFmt w:val="decimal"/>
      <w:lvlText w:val="%2."/>
      <w:lvlJc w:val="left"/>
      <w:pPr>
        <w:tabs>
          <w:tab w:val="num" w:pos="2007"/>
        </w:tabs>
        <w:ind w:left="2007" w:hanging="360"/>
      </w:pPr>
    </w:lvl>
    <w:lvl w:ilvl="2" w:tplc="C910E3A4" w:tentative="1">
      <w:start w:val="1"/>
      <w:numFmt w:val="decimal"/>
      <w:lvlText w:val="%3."/>
      <w:lvlJc w:val="left"/>
      <w:pPr>
        <w:tabs>
          <w:tab w:val="num" w:pos="2727"/>
        </w:tabs>
        <w:ind w:left="2727" w:hanging="360"/>
      </w:pPr>
    </w:lvl>
    <w:lvl w:ilvl="3" w:tplc="8684F43A" w:tentative="1">
      <w:start w:val="1"/>
      <w:numFmt w:val="decimal"/>
      <w:lvlText w:val="%4."/>
      <w:lvlJc w:val="left"/>
      <w:pPr>
        <w:tabs>
          <w:tab w:val="num" w:pos="3447"/>
        </w:tabs>
        <w:ind w:left="3447" w:hanging="360"/>
      </w:pPr>
    </w:lvl>
    <w:lvl w:ilvl="4" w:tplc="DD0EFA14" w:tentative="1">
      <w:start w:val="1"/>
      <w:numFmt w:val="decimal"/>
      <w:lvlText w:val="%5."/>
      <w:lvlJc w:val="left"/>
      <w:pPr>
        <w:tabs>
          <w:tab w:val="num" w:pos="4167"/>
        </w:tabs>
        <w:ind w:left="4167" w:hanging="360"/>
      </w:pPr>
    </w:lvl>
    <w:lvl w:ilvl="5" w:tplc="5DF624E0" w:tentative="1">
      <w:start w:val="1"/>
      <w:numFmt w:val="decimal"/>
      <w:lvlText w:val="%6."/>
      <w:lvlJc w:val="left"/>
      <w:pPr>
        <w:tabs>
          <w:tab w:val="num" w:pos="4887"/>
        </w:tabs>
        <w:ind w:left="4887" w:hanging="360"/>
      </w:pPr>
    </w:lvl>
    <w:lvl w:ilvl="6" w:tplc="05D86FF0" w:tentative="1">
      <w:start w:val="1"/>
      <w:numFmt w:val="decimal"/>
      <w:lvlText w:val="%7."/>
      <w:lvlJc w:val="left"/>
      <w:pPr>
        <w:tabs>
          <w:tab w:val="num" w:pos="5607"/>
        </w:tabs>
        <w:ind w:left="5607" w:hanging="360"/>
      </w:pPr>
    </w:lvl>
    <w:lvl w:ilvl="7" w:tplc="C7C8E1FE" w:tentative="1">
      <w:start w:val="1"/>
      <w:numFmt w:val="decimal"/>
      <w:lvlText w:val="%8."/>
      <w:lvlJc w:val="left"/>
      <w:pPr>
        <w:tabs>
          <w:tab w:val="num" w:pos="6327"/>
        </w:tabs>
        <w:ind w:left="6327" w:hanging="360"/>
      </w:pPr>
    </w:lvl>
    <w:lvl w:ilvl="8" w:tplc="5B949B12" w:tentative="1">
      <w:start w:val="1"/>
      <w:numFmt w:val="decimal"/>
      <w:lvlText w:val="%9."/>
      <w:lvlJc w:val="left"/>
      <w:pPr>
        <w:tabs>
          <w:tab w:val="num" w:pos="7047"/>
        </w:tabs>
        <w:ind w:left="7047" w:hanging="360"/>
      </w:pPr>
    </w:lvl>
  </w:abstractNum>
  <w:abstractNum w:abstractNumId="23">
    <w:nsid w:val="4417658D"/>
    <w:multiLevelType w:val="multilevel"/>
    <w:tmpl w:val="2F42419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477B056E"/>
    <w:multiLevelType w:val="hybridMultilevel"/>
    <w:tmpl w:val="F28C774A"/>
    <w:lvl w:ilvl="0" w:tplc="67966EF2">
      <w:start w:val="1"/>
      <w:numFmt w:val="bullet"/>
      <w:lvlText w:val=""/>
      <w:lvlJc w:val="left"/>
      <w:pPr>
        <w:tabs>
          <w:tab w:val="num" w:pos="720"/>
        </w:tabs>
        <w:ind w:left="720" w:hanging="360"/>
      </w:pPr>
      <w:rPr>
        <w:rFonts w:ascii="Wingdings" w:hAnsi="Wingdings" w:hint="default"/>
      </w:rPr>
    </w:lvl>
    <w:lvl w:ilvl="1" w:tplc="9F9C8B7E" w:tentative="1">
      <w:start w:val="1"/>
      <w:numFmt w:val="bullet"/>
      <w:lvlText w:val="o"/>
      <w:lvlJc w:val="left"/>
      <w:pPr>
        <w:tabs>
          <w:tab w:val="num" w:pos="1440"/>
        </w:tabs>
        <w:ind w:left="1440" w:hanging="360"/>
      </w:pPr>
      <w:rPr>
        <w:rFonts w:ascii="Courier New" w:hAnsi="Courier New" w:cs="Wingdings" w:hint="default"/>
      </w:rPr>
    </w:lvl>
    <w:lvl w:ilvl="2" w:tplc="EBB625A6" w:tentative="1">
      <w:start w:val="1"/>
      <w:numFmt w:val="bullet"/>
      <w:lvlText w:val=""/>
      <w:lvlJc w:val="left"/>
      <w:pPr>
        <w:tabs>
          <w:tab w:val="num" w:pos="2160"/>
        </w:tabs>
        <w:ind w:left="2160" w:hanging="360"/>
      </w:pPr>
      <w:rPr>
        <w:rFonts w:ascii="Wingdings" w:hAnsi="Wingdings" w:hint="default"/>
      </w:rPr>
    </w:lvl>
    <w:lvl w:ilvl="3" w:tplc="AC40BAA6" w:tentative="1">
      <w:start w:val="1"/>
      <w:numFmt w:val="bullet"/>
      <w:lvlText w:val=""/>
      <w:lvlJc w:val="left"/>
      <w:pPr>
        <w:tabs>
          <w:tab w:val="num" w:pos="2880"/>
        </w:tabs>
        <w:ind w:left="2880" w:hanging="360"/>
      </w:pPr>
      <w:rPr>
        <w:rFonts w:ascii="Symbol" w:hAnsi="Symbol" w:hint="default"/>
      </w:rPr>
    </w:lvl>
    <w:lvl w:ilvl="4" w:tplc="F6AA9B44" w:tentative="1">
      <w:start w:val="1"/>
      <w:numFmt w:val="bullet"/>
      <w:lvlText w:val="o"/>
      <w:lvlJc w:val="left"/>
      <w:pPr>
        <w:tabs>
          <w:tab w:val="num" w:pos="3600"/>
        </w:tabs>
        <w:ind w:left="3600" w:hanging="360"/>
      </w:pPr>
      <w:rPr>
        <w:rFonts w:ascii="Courier New" w:hAnsi="Courier New" w:cs="Wingdings" w:hint="default"/>
      </w:rPr>
    </w:lvl>
    <w:lvl w:ilvl="5" w:tplc="E6A6FAA8" w:tentative="1">
      <w:start w:val="1"/>
      <w:numFmt w:val="bullet"/>
      <w:lvlText w:val=""/>
      <w:lvlJc w:val="left"/>
      <w:pPr>
        <w:tabs>
          <w:tab w:val="num" w:pos="4320"/>
        </w:tabs>
        <w:ind w:left="4320" w:hanging="360"/>
      </w:pPr>
      <w:rPr>
        <w:rFonts w:ascii="Wingdings" w:hAnsi="Wingdings" w:hint="default"/>
      </w:rPr>
    </w:lvl>
    <w:lvl w:ilvl="6" w:tplc="BB5E99A4" w:tentative="1">
      <w:start w:val="1"/>
      <w:numFmt w:val="bullet"/>
      <w:lvlText w:val=""/>
      <w:lvlJc w:val="left"/>
      <w:pPr>
        <w:tabs>
          <w:tab w:val="num" w:pos="5040"/>
        </w:tabs>
        <w:ind w:left="5040" w:hanging="360"/>
      </w:pPr>
      <w:rPr>
        <w:rFonts w:ascii="Symbol" w:hAnsi="Symbol" w:hint="default"/>
      </w:rPr>
    </w:lvl>
    <w:lvl w:ilvl="7" w:tplc="A6A6D8E2" w:tentative="1">
      <w:start w:val="1"/>
      <w:numFmt w:val="bullet"/>
      <w:lvlText w:val="o"/>
      <w:lvlJc w:val="left"/>
      <w:pPr>
        <w:tabs>
          <w:tab w:val="num" w:pos="5760"/>
        </w:tabs>
        <w:ind w:left="5760" w:hanging="360"/>
      </w:pPr>
      <w:rPr>
        <w:rFonts w:ascii="Courier New" w:hAnsi="Courier New" w:cs="Wingdings" w:hint="default"/>
      </w:rPr>
    </w:lvl>
    <w:lvl w:ilvl="8" w:tplc="125CAE66" w:tentative="1">
      <w:start w:val="1"/>
      <w:numFmt w:val="bullet"/>
      <w:lvlText w:val=""/>
      <w:lvlJc w:val="left"/>
      <w:pPr>
        <w:tabs>
          <w:tab w:val="num" w:pos="6480"/>
        </w:tabs>
        <w:ind w:left="6480" w:hanging="360"/>
      </w:pPr>
      <w:rPr>
        <w:rFonts w:ascii="Wingdings" w:hAnsi="Wingdings" w:hint="default"/>
      </w:rPr>
    </w:lvl>
  </w:abstractNum>
  <w:abstractNum w:abstractNumId="25">
    <w:nsid w:val="4A6300DE"/>
    <w:multiLevelType w:val="multilevel"/>
    <w:tmpl w:val="B004F5CA"/>
    <w:lvl w:ilvl="0">
      <w:start w:val="1"/>
      <w:numFmt w:val="lowerRoman"/>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BD452B5"/>
    <w:multiLevelType w:val="hybridMultilevel"/>
    <w:tmpl w:val="65F28184"/>
    <w:lvl w:ilvl="0" w:tplc="8550E6FC">
      <w:start w:val="1"/>
      <w:numFmt w:val="bullet"/>
      <w:lvlText w:val=""/>
      <w:lvlJc w:val="left"/>
      <w:pPr>
        <w:tabs>
          <w:tab w:val="num" w:pos="720"/>
        </w:tabs>
        <w:ind w:left="720" w:hanging="360"/>
      </w:pPr>
      <w:rPr>
        <w:rFonts w:ascii="Wingdings" w:hAnsi="Wingdings" w:hint="default"/>
      </w:rPr>
    </w:lvl>
    <w:lvl w:ilvl="1" w:tplc="1200DDB2" w:tentative="1">
      <w:start w:val="1"/>
      <w:numFmt w:val="bullet"/>
      <w:lvlText w:val="o"/>
      <w:lvlJc w:val="left"/>
      <w:pPr>
        <w:tabs>
          <w:tab w:val="num" w:pos="1440"/>
        </w:tabs>
        <w:ind w:left="1440" w:hanging="360"/>
      </w:pPr>
      <w:rPr>
        <w:rFonts w:ascii="Courier New" w:hAnsi="Courier New" w:cs="Wingdings" w:hint="default"/>
      </w:rPr>
    </w:lvl>
    <w:lvl w:ilvl="2" w:tplc="7278BE5E" w:tentative="1">
      <w:start w:val="1"/>
      <w:numFmt w:val="bullet"/>
      <w:lvlText w:val=""/>
      <w:lvlJc w:val="left"/>
      <w:pPr>
        <w:tabs>
          <w:tab w:val="num" w:pos="2160"/>
        </w:tabs>
        <w:ind w:left="2160" w:hanging="360"/>
      </w:pPr>
      <w:rPr>
        <w:rFonts w:ascii="Wingdings" w:hAnsi="Wingdings" w:hint="default"/>
      </w:rPr>
    </w:lvl>
    <w:lvl w:ilvl="3" w:tplc="D4B8502C" w:tentative="1">
      <w:start w:val="1"/>
      <w:numFmt w:val="bullet"/>
      <w:lvlText w:val=""/>
      <w:lvlJc w:val="left"/>
      <w:pPr>
        <w:tabs>
          <w:tab w:val="num" w:pos="2880"/>
        </w:tabs>
        <w:ind w:left="2880" w:hanging="360"/>
      </w:pPr>
      <w:rPr>
        <w:rFonts w:ascii="Symbol" w:hAnsi="Symbol" w:hint="default"/>
      </w:rPr>
    </w:lvl>
    <w:lvl w:ilvl="4" w:tplc="37621EE6" w:tentative="1">
      <w:start w:val="1"/>
      <w:numFmt w:val="bullet"/>
      <w:lvlText w:val="o"/>
      <w:lvlJc w:val="left"/>
      <w:pPr>
        <w:tabs>
          <w:tab w:val="num" w:pos="3600"/>
        </w:tabs>
        <w:ind w:left="3600" w:hanging="360"/>
      </w:pPr>
      <w:rPr>
        <w:rFonts w:ascii="Courier New" w:hAnsi="Courier New" w:cs="Wingdings" w:hint="default"/>
      </w:rPr>
    </w:lvl>
    <w:lvl w:ilvl="5" w:tplc="B71C631E" w:tentative="1">
      <w:start w:val="1"/>
      <w:numFmt w:val="bullet"/>
      <w:lvlText w:val=""/>
      <w:lvlJc w:val="left"/>
      <w:pPr>
        <w:tabs>
          <w:tab w:val="num" w:pos="4320"/>
        </w:tabs>
        <w:ind w:left="4320" w:hanging="360"/>
      </w:pPr>
      <w:rPr>
        <w:rFonts w:ascii="Wingdings" w:hAnsi="Wingdings" w:hint="default"/>
      </w:rPr>
    </w:lvl>
    <w:lvl w:ilvl="6" w:tplc="0F5C944C" w:tentative="1">
      <w:start w:val="1"/>
      <w:numFmt w:val="bullet"/>
      <w:lvlText w:val=""/>
      <w:lvlJc w:val="left"/>
      <w:pPr>
        <w:tabs>
          <w:tab w:val="num" w:pos="5040"/>
        </w:tabs>
        <w:ind w:left="5040" w:hanging="360"/>
      </w:pPr>
      <w:rPr>
        <w:rFonts w:ascii="Symbol" w:hAnsi="Symbol" w:hint="default"/>
      </w:rPr>
    </w:lvl>
    <w:lvl w:ilvl="7" w:tplc="D248BE4E" w:tentative="1">
      <w:start w:val="1"/>
      <w:numFmt w:val="bullet"/>
      <w:lvlText w:val="o"/>
      <w:lvlJc w:val="left"/>
      <w:pPr>
        <w:tabs>
          <w:tab w:val="num" w:pos="5760"/>
        </w:tabs>
        <w:ind w:left="5760" w:hanging="360"/>
      </w:pPr>
      <w:rPr>
        <w:rFonts w:ascii="Courier New" w:hAnsi="Courier New" w:cs="Wingdings" w:hint="default"/>
      </w:rPr>
    </w:lvl>
    <w:lvl w:ilvl="8" w:tplc="3D148D7E" w:tentative="1">
      <w:start w:val="1"/>
      <w:numFmt w:val="bullet"/>
      <w:lvlText w:val=""/>
      <w:lvlJc w:val="left"/>
      <w:pPr>
        <w:tabs>
          <w:tab w:val="num" w:pos="6480"/>
        </w:tabs>
        <w:ind w:left="6480" w:hanging="360"/>
      </w:pPr>
      <w:rPr>
        <w:rFonts w:ascii="Wingdings" w:hAnsi="Wingdings" w:hint="default"/>
      </w:rPr>
    </w:lvl>
  </w:abstractNum>
  <w:abstractNum w:abstractNumId="27">
    <w:nsid w:val="4C1168D8"/>
    <w:multiLevelType w:val="hybridMultilevel"/>
    <w:tmpl w:val="FC8C46A0"/>
    <w:lvl w:ilvl="0" w:tplc="E9DADE64">
      <w:start w:val="1"/>
      <w:numFmt w:val="bullet"/>
      <w:lvlText w:val=""/>
      <w:lvlJc w:val="left"/>
      <w:pPr>
        <w:tabs>
          <w:tab w:val="num" w:pos="720"/>
        </w:tabs>
        <w:ind w:left="720" w:hanging="360"/>
      </w:pPr>
      <w:rPr>
        <w:rFonts w:ascii="Wingdings 2" w:hAnsi="Wingdings 2" w:hint="default"/>
      </w:rPr>
    </w:lvl>
    <w:lvl w:ilvl="1" w:tplc="4B3A6610" w:tentative="1">
      <w:start w:val="1"/>
      <w:numFmt w:val="bullet"/>
      <w:lvlText w:val=""/>
      <w:lvlJc w:val="left"/>
      <w:pPr>
        <w:tabs>
          <w:tab w:val="num" w:pos="1440"/>
        </w:tabs>
        <w:ind w:left="1440" w:hanging="360"/>
      </w:pPr>
      <w:rPr>
        <w:rFonts w:ascii="Wingdings 2" w:hAnsi="Wingdings 2" w:hint="default"/>
      </w:rPr>
    </w:lvl>
    <w:lvl w:ilvl="2" w:tplc="C8A61CE6" w:tentative="1">
      <w:start w:val="1"/>
      <w:numFmt w:val="bullet"/>
      <w:lvlText w:val=""/>
      <w:lvlJc w:val="left"/>
      <w:pPr>
        <w:tabs>
          <w:tab w:val="num" w:pos="2160"/>
        </w:tabs>
        <w:ind w:left="2160" w:hanging="360"/>
      </w:pPr>
      <w:rPr>
        <w:rFonts w:ascii="Wingdings 2" w:hAnsi="Wingdings 2" w:hint="default"/>
      </w:rPr>
    </w:lvl>
    <w:lvl w:ilvl="3" w:tplc="039614CA" w:tentative="1">
      <w:start w:val="1"/>
      <w:numFmt w:val="bullet"/>
      <w:lvlText w:val=""/>
      <w:lvlJc w:val="left"/>
      <w:pPr>
        <w:tabs>
          <w:tab w:val="num" w:pos="2880"/>
        </w:tabs>
        <w:ind w:left="2880" w:hanging="360"/>
      </w:pPr>
      <w:rPr>
        <w:rFonts w:ascii="Wingdings 2" w:hAnsi="Wingdings 2" w:hint="default"/>
      </w:rPr>
    </w:lvl>
    <w:lvl w:ilvl="4" w:tplc="D92294B0" w:tentative="1">
      <w:start w:val="1"/>
      <w:numFmt w:val="bullet"/>
      <w:lvlText w:val=""/>
      <w:lvlJc w:val="left"/>
      <w:pPr>
        <w:tabs>
          <w:tab w:val="num" w:pos="3600"/>
        </w:tabs>
        <w:ind w:left="3600" w:hanging="360"/>
      </w:pPr>
      <w:rPr>
        <w:rFonts w:ascii="Wingdings 2" w:hAnsi="Wingdings 2" w:hint="default"/>
      </w:rPr>
    </w:lvl>
    <w:lvl w:ilvl="5" w:tplc="C0A8A8F2" w:tentative="1">
      <w:start w:val="1"/>
      <w:numFmt w:val="bullet"/>
      <w:lvlText w:val=""/>
      <w:lvlJc w:val="left"/>
      <w:pPr>
        <w:tabs>
          <w:tab w:val="num" w:pos="4320"/>
        </w:tabs>
        <w:ind w:left="4320" w:hanging="360"/>
      </w:pPr>
      <w:rPr>
        <w:rFonts w:ascii="Wingdings 2" w:hAnsi="Wingdings 2" w:hint="default"/>
      </w:rPr>
    </w:lvl>
    <w:lvl w:ilvl="6" w:tplc="EDBAB264" w:tentative="1">
      <w:start w:val="1"/>
      <w:numFmt w:val="bullet"/>
      <w:lvlText w:val=""/>
      <w:lvlJc w:val="left"/>
      <w:pPr>
        <w:tabs>
          <w:tab w:val="num" w:pos="5040"/>
        </w:tabs>
        <w:ind w:left="5040" w:hanging="360"/>
      </w:pPr>
      <w:rPr>
        <w:rFonts w:ascii="Wingdings 2" w:hAnsi="Wingdings 2" w:hint="default"/>
      </w:rPr>
    </w:lvl>
    <w:lvl w:ilvl="7" w:tplc="1DD03658" w:tentative="1">
      <w:start w:val="1"/>
      <w:numFmt w:val="bullet"/>
      <w:lvlText w:val=""/>
      <w:lvlJc w:val="left"/>
      <w:pPr>
        <w:tabs>
          <w:tab w:val="num" w:pos="5760"/>
        </w:tabs>
        <w:ind w:left="5760" w:hanging="360"/>
      </w:pPr>
      <w:rPr>
        <w:rFonts w:ascii="Wingdings 2" w:hAnsi="Wingdings 2" w:hint="default"/>
      </w:rPr>
    </w:lvl>
    <w:lvl w:ilvl="8" w:tplc="550C1922" w:tentative="1">
      <w:start w:val="1"/>
      <w:numFmt w:val="bullet"/>
      <w:lvlText w:val=""/>
      <w:lvlJc w:val="left"/>
      <w:pPr>
        <w:tabs>
          <w:tab w:val="num" w:pos="6480"/>
        </w:tabs>
        <w:ind w:left="6480" w:hanging="360"/>
      </w:pPr>
      <w:rPr>
        <w:rFonts w:ascii="Wingdings 2" w:hAnsi="Wingdings 2" w:hint="default"/>
      </w:rPr>
    </w:lvl>
  </w:abstractNum>
  <w:abstractNum w:abstractNumId="28">
    <w:nsid w:val="4F7F120D"/>
    <w:multiLevelType w:val="hybridMultilevel"/>
    <w:tmpl w:val="A5EA9530"/>
    <w:lvl w:ilvl="0" w:tplc="0976679E">
      <w:start w:val="1"/>
      <w:numFmt w:val="bullet"/>
      <w:lvlText w:val=""/>
      <w:lvlJc w:val="left"/>
      <w:pPr>
        <w:tabs>
          <w:tab w:val="num" w:pos="720"/>
        </w:tabs>
        <w:ind w:left="720" w:hanging="360"/>
      </w:pPr>
      <w:rPr>
        <w:rFonts w:ascii="Wingdings" w:hAnsi="Wingdings" w:hint="default"/>
      </w:rPr>
    </w:lvl>
    <w:lvl w:ilvl="1" w:tplc="9A565E06">
      <w:start w:val="1"/>
      <w:numFmt w:val="bullet"/>
      <w:lvlText w:val=""/>
      <w:lvlJc w:val="left"/>
      <w:pPr>
        <w:tabs>
          <w:tab w:val="num" w:pos="1440"/>
        </w:tabs>
        <w:ind w:left="1440" w:hanging="360"/>
      </w:pPr>
      <w:rPr>
        <w:rFonts w:ascii="Wingdings" w:hAnsi="Wingdings" w:hint="default"/>
        <w:sz w:val="20"/>
        <w:szCs w:val="20"/>
      </w:rPr>
    </w:lvl>
    <w:lvl w:ilvl="2" w:tplc="99D637BC" w:tentative="1">
      <w:start w:val="1"/>
      <w:numFmt w:val="bullet"/>
      <w:lvlText w:val=""/>
      <w:lvlJc w:val="left"/>
      <w:pPr>
        <w:tabs>
          <w:tab w:val="num" w:pos="2160"/>
        </w:tabs>
        <w:ind w:left="2160" w:hanging="360"/>
      </w:pPr>
      <w:rPr>
        <w:rFonts w:ascii="Wingdings" w:hAnsi="Wingdings" w:hint="default"/>
      </w:rPr>
    </w:lvl>
    <w:lvl w:ilvl="3" w:tplc="9426DDE4" w:tentative="1">
      <w:start w:val="1"/>
      <w:numFmt w:val="bullet"/>
      <w:lvlText w:val=""/>
      <w:lvlJc w:val="left"/>
      <w:pPr>
        <w:tabs>
          <w:tab w:val="num" w:pos="2880"/>
        </w:tabs>
        <w:ind w:left="2880" w:hanging="360"/>
      </w:pPr>
      <w:rPr>
        <w:rFonts w:ascii="Symbol" w:hAnsi="Symbol" w:hint="default"/>
      </w:rPr>
    </w:lvl>
    <w:lvl w:ilvl="4" w:tplc="36F25348" w:tentative="1">
      <w:start w:val="1"/>
      <w:numFmt w:val="bullet"/>
      <w:lvlText w:val="o"/>
      <w:lvlJc w:val="left"/>
      <w:pPr>
        <w:tabs>
          <w:tab w:val="num" w:pos="3600"/>
        </w:tabs>
        <w:ind w:left="3600" w:hanging="360"/>
      </w:pPr>
      <w:rPr>
        <w:rFonts w:ascii="Courier New" w:hAnsi="Courier New" w:cs="Wingdings" w:hint="default"/>
      </w:rPr>
    </w:lvl>
    <w:lvl w:ilvl="5" w:tplc="6F4E66D2" w:tentative="1">
      <w:start w:val="1"/>
      <w:numFmt w:val="bullet"/>
      <w:lvlText w:val=""/>
      <w:lvlJc w:val="left"/>
      <w:pPr>
        <w:tabs>
          <w:tab w:val="num" w:pos="4320"/>
        </w:tabs>
        <w:ind w:left="4320" w:hanging="360"/>
      </w:pPr>
      <w:rPr>
        <w:rFonts w:ascii="Wingdings" w:hAnsi="Wingdings" w:hint="default"/>
      </w:rPr>
    </w:lvl>
    <w:lvl w:ilvl="6" w:tplc="0FDEFB6A" w:tentative="1">
      <w:start w:val="1"/>
      <w:numFmt w:val="bullet"/>
      <w:lvlText w:val=""/>
      <w:lvlJc w:val="left"/>
      <w:pPr>
        <w:tabs>
          <w:tab w:val="num" w:pos="5040"/>
        </w:tabs>
        <w:ind w:left="5040" w:hanging="360"/>
      </w:pPr>
      <w:rPr>
        <w:rFonts w:ascii="Symbol" w:hAnsi="Symbol" w:hint="default"/>
      </w:rPr>
    </w:lvl>
    <w:lvl w:ilvl="7" w:tplc="B4940C94" w:tentative="1">
      <w:start w:val="1"/>
      <w:numFmt w:val="bullet"/>
      <w:lvlText w:val="o"/>
      <w:lvlJc w:val="left"/>
      <w:pPr>
        <w:tabs>
          <w:tab w:val="num" w:pos="5760"/>
        </w:tabs>
        <w:ind w:left="5760" w:hanging="360"/>
      </w:pPr>
      <w:rPr>
        <w:rFonts w:ascii="Courier New" w:hAnsi="Courier New" w:cs="Wingdings" w:hint="default"/>
      </w:rPr>
    </w:lvl>
    <w:lvl w:ilvl="8" w:tplc="0D5AA4A2" w:tentative="1">
      <w:start w:val="1"/>
      <w:numFmt w:val="bullet"/>
      <w:lvlText w:val=""/>
      <w:lvlJc w:val="left"/>
      <w:pPr>
        <w:tabs>
          <w:tab w:val="num" w:pos="6480"/>
        </w:tabs>
        <w:ind w:left="6480" w:hanging="360"/>
      </w:pPr>
      <w:rPr>
        <w:rFonts w:ascii="Wingdings" w:hAnsi="Wingdings" w:hint="default"/>
      </w:rPr>
    </w:lvl>
  </w:abstractNum>
  <w:abstractNum w:abstractNumId="29">
    <w:nsid w:val="52BA6CCF"/>
    <w:multiLevelType w:val="hybridMultilevel"/>
    <w:tmpl w:val="1FDA3754"/>
    <w:lvl w:ilvl="0" w:tplc="387E87E6">
      <w:start w:val="1"/>
      <w:numFmt w:val="bullet"/>
      <w:lvlText w:val=""/>
      <w:lvlJc w:val="left"/>
      <w:pPr>
        <w:tabs>
          <w:tab w:val="num" w:pos="720"/>
        </w:tabs>
        <w:ind w:left="720" w:hanging="360"/>
      </w:pPr>
      <w:rPr>
        <w:rFonts w:ascii="Wingdings" w:hAnsi="Wingdings" w:hint="default"/>
      </w:rPr>
    </w:lvl>
    <w:lvl w:ilvl="1" w:tplc="2310A234" w:tentative="1">
      <w:start w:val="1"/>
      <w:numFmt w:val="bullet"/>
      <w:lvlText w:val="o"/>
      <w:lvlJc w:val="left"/>
      <w:pPr>
        <w:tabs>
          <w:tab w:val="num" w:pos="1440"/>
        </w:tabs>
        <w:ind w:left="1440" w:hanging="360"/>
      </w:pPr>
      <w:rPr>
        <w:rFonts w:ascii="Courier New" w:hAnsi="Courier New" w:cs="Wingdings" w:hint="default"/>
      </w:rPr>
    </w:lvl>
    <w:lvl w:ilvl="2" w:tplc="0CB4A7BA" w:tentative="1">
      <w:start w:val="1"/>
      <w:numFmt w:val="bullet"/>
      <w:lvlText w:val=""/>
      <w:lvlJc w:val="left"/>
      <w:pPr>
        <w:tabs>
          <w:tab w:val="num" w:pos="2160"/>
        </w:tabs>
        <w:ind w:left="2160" w:hanging="360"/>
      </w:pPr>
      <w:rPr>
        <w:rFonts w:ascii="Wingdings" w:hAnsi="Wingdings" w:hint="default"/>
      </w:rPr>
    </w:lvl>
    <w:lvl w:ilvl="3" w:tplc="14A2F8B8" w:tentative="1">
      <w:start w:val="1"/>
      <w:numFmt w:val="bullet"/>
      <w:lvlText w:val=""/>
      <w:lvlJc w:val="left"/>
      <w:pPr>
        <w:tabs>
          <w:tab w:val="num" w:pos="2880"/>
        </w:tabs>
        <w:ind w:left="2880" w:hanging="360"/>
      </w:pPr>
      <w:rPr>
        <w:rFonts w:ascii="Symbol" w:hAnsi="Symbol" w:hint="default"/>
      </w:rPr>
    </w:lvl>
    <w:lvl w:ilvl="4" w:tplc="5114C3CC" w:tentative="1">
      <w:start w:val="1"/>
      <w:numFmt w:val="bullet"/>
      <w:lvlText w:val="o"/>
      <w:lvlJc w:val="left"/>
      <w:pPr>
        <w:tabs>
          <w:tab w:val="num" w:pos="3600"/>
        </w:tabs>
        <w:ind w:left="3600" w:hanging="360"/>
      </w:pPr>
      <w:rPr>
        <w:rFonts w:ascii="Courier New" w:hAnsi="Courier New" w:cs="Wingdings" w:hint="default"/>
      </w:rPr>
    </w:lvl>
    <w:lvl w:ilvl="5" w:tplc="DAB4E702" w:tentative="1">
      <w:start w:val="1"/>
      <w:numFmt w:val="bullet"/>
      <w:lvlText w:val=""/>
      <w:lvlJc w:val="left"/>
      <w:pPr>
        <w:tabs>
          <w:tab w:val="num" w:pos="4320"/>
        </w:tabs>
        <w:ind w:left="4320" w:hanging="360"/>
      </w:pPr>
      <w:rPr>
        <w:rFonts w:ascii="Wingdings" w:hAnsi="Wingdings" w:hint="default"/>
      </w:rPr>
    </w:lvl>
    <w:lvl w:ilvl="6" w:tplc="F660461A" w:tentative="1">
      <w:start w:val="1"/>
      <w:numFmt w:val="bullet"/>
      <w:lvlText w:val=""/>
      <w:lvlJc w:val="left"/>
      <w:pPr>
        <w:tabs>
          <w:tab w:val="num" w:pos="5040"/>
        </w:tabs>
        <w:ind w:left="5040" w:hanging="360"/>
      </w:pPr>
      <w:rPr>
        <w:rFonts w:ascii="Symbol" w:hAnsi="Symbol" w:hint="default"/>
      </w:rPr>
    </w:lvl>
    <w:lvl w:ilvl="7" w:tplc="E0C469F2" w:tentative="1">
      <w:start w:val="1"/>
      <w:numFmt w:val="bullet"/>
      <w:lvlText w:val="o"/>
      <w:lvlJc w:val="left"/>
      <w:pPr>
        <w:tabs>
          <w:tab w:val="num" w:pos="5760"/>
        </w:tabs>
        <w:ind w:left="5760" w:hanging="360"/>
      </w:pPr>
      <w:rPr>
        <w:rFonts w:ascii="Courier New" w:hAnsi="Courier New" w:cs="Wingdings" w:hint="default"/>
      </w:rPr>
    </w:lvl>
    <w:lvl w:ilvl="8" w:tplc="FD287E4A" w:tentative="1">
      <w:start w:val="1"/>
      <w:numFmt w:val="bullet"/>
      <w:lvlText w:val=""/>
      <w:lvlJc w:val="left"/>
      <w:pPr>
        <w:tabs>
          <w:tab w:val="num" w:pos="6480"/>
        </w:tabs>
        <w:ind w:left="6480" w:hanging="360"/>
      </w:pPr>
      <w:rPr>
        <w:rFonts w:ascii="Wingdings" w:hAnsi="Wingdings" w:hint="default"/>
      </w:rPr>
    </w:lvl>
  </w:abstractNum>
  <w:abstractNum w:abstractNumId="30">
    <w:nsid w:val="566770BE"/>
    <w:multiLevelType w:val="hybridMultilevel"/>
    <w:tmpl w:val="E292BC86"/>
    <w:lvl w:ilvl="0" w:tplc="152A3348">
      <w:start w:val="1"/>
      <w:numFmt w:val="bullet"/>
      <w:lvlText w:val=""/>
      <w:lvlJc w:val="left"/>
      <w:pPr>
        <w:tabs>
          <w:tab w:val="num" w:pos="720"/>
        </w:tabs>
        <w:ind w:left="720" w:hanging="360"/>
      </w:pPr>
      <w:rPr>
        <w:rFonts w:ascii="Wingdings" w:hAnsi="Wingdings" w:hint="default"/>
      </w:rPr>
    </w:lvl>
    <w:lvl w:ilvl="1" w:tplc="CBDC5B64" w:tentative="1">
      <w:start w:val="1"/>
      <w:numFmt w:val="bullet"/>
      <w:lvlText w:val="o"/>
      <w:lvlJc w:val="left"/>
      <w:pPr>
        <w:tabs>
          <w:tab w:val="num" w:pos="1440"/>
        </w:tabs>
        <w:ind w:left="1440" w:hanging="360"/>
      </w:pPr>
      <w:rPr>
        <w:rFonts w:ascii="Courier New" w:hAnsi="Courier New" w:cs="Wingdings" w:hint="default"/>
      </w:rPr>
    </w:lvl>
    <w:lvl w:ilvl="2" w:tplc="9AD0A760" w:tentative="1">
      <w:start w:val="1"/>
      <w:numFmt w:val="bullet"/>
      <w:lvlText w:val=""/>
      <w:lvlJc w:val="left"/>
      <w:pPr>
        <w:tabs>
          <w:tab w:val="num" w:pos="2160"/>
        </w:tabs>
        <w:ind w:left="2160" w:hanging="360"/>
      </w:pPr>
      <w:rPr>
        <w:rFonts w:ascii="Wingdings" w:hAnsi="Wingdings" w:hint="default"/>
      </w:rPr>
    </w:lvl>
    <w:lvl w:ilvl="3" w:tplc="ACDC23E4" w:tentative="1">
      <w:start w:val="1"/>
      <w:numFmt w:val="bullet"/>
      <w:lvlText w:val=""/>
      <w:lvlJc w:val="left"/>
      <w:pPr>
        <w:tabs>
          <w:tab w:val="num" w:pos="2880"/>
        </w:tabs>
        <w:ind w:left="2880" w:hanging="360"/>
      </w:pPr>
      <w:rPr>
        <w:rFonts w:ascii="Symbol" w:hAnsi="Symbol" w:hint="default"/>
      </w:rPr>
    </w:lvl>
    <w:lvl w:ilvl="4" w:tplc="5BC4C3D2" w:tentative="1">
      <w:start w:val="1"/>
      <w:numFmt w:val="bullet"/>
      <w:lvlText w:val="o"/>
      <w:lvlJc w:val="left"/>
      <w:pPr>
        <w:tabs>
          <w:tab w:val="num" w:pos="3600"/>
        </w:tabs>
        <w:ind w:left="3600" w:hanging="360"/>
      </w:pPr>
      <w:rPr>
        <w:rFonts w:ascii="Courier New" w:hAnsi="Courier New" w:cs="Wingdings" w:hint="default"/>
      </w:rPr>
    </w:lvl>
    <w:lvl w:ilvl="5" w:tplc="EBEA1A70" w:tentative="1">
      <w:start w:val="1"/>
      <w:numFmt w:val="bullet"/>
      <w:lvlText w:val=""/>
      <w:lvlJc w:val="left"/>
      <w:pPr>
        <w:tabs>
          <w:tab w:val="num" w:pos="4320"/>
        </w:tabs>
        <w:ind w:left="4320" w:hanging="360"/>
      </w:pPr>
      <w:rPr>
        <w:rFonts w:ascii="Wingdings" w:hAnsi="Wingdings" w:hint="default"/>
      </w:rPr>
    </w:lvl>
    <w:lvl w:ilvl="6" w:tplc="AB0C6340" w:tentative="1">
      <w:start w:val="1"/>
      <w:numFmt w:val="bullet"/>
      <w:lvlText w:val=""/>
      <w:lvlJc w:val="left"/>
      <w:pPr>
        <w:tabs>
          <w:tab w:val="num" w:pos="5040"/>
        </w:tabs>
        <w:ind w:left="5040" w:hanging="360"/>
      </w:pPr>
      <w:rPr>
        <w:rFonts w:ascii="Symbol" w:hAnsi="Symbol" w:hint="default"/>
      </w:rPr>
    </w:lvl>
    <w:lvl w:ilvl="7" w:tplc="084EFCAA" w:tentative="1">
      <w:start w:val="1"/>
      <w:numFmt w:val="bullet"/>
      <w:lvlText w:val="o"/>
      <w:lvlJc w:val="left"/>
      <w:pPr>
        <w:tabs>
          <w:tab w:val="num" w:pos="5760"/>
        </w:tabs>
        <w:ind w:left="5760" w:hanging="360"/>
      </w:pPr>
      <w:rPr>
        <w:rFonts w:ascii="Courier New" w:hAnsi="Courier New" w:cs="Wingdings" w:hint="default"/>
      </w:rPr>
    </w:lvl>
    <w:lvl w:ilvl="8" w:tplc="91723996" w:tentative="1">
      <w:start w:val="1"/>
      <w:numFmt w:val="bullet"/>
      <w:lvlText w:val=""/>
      <w:lvlJc w:val="left"/>
      <w:pPr>
        <w:tabs>
          <w:tab w:val="num" w:pos="6480"/>
        </w:tabs>
        <w:ind w:left="6480" w:hanging="360"/>
      </w:pPr>
      <w:rPr>
        <w:rFonts w:ascii="Wingdings" w:hAnsi="Wingdings" w:hint="default"/>
      </w:rPr>
    </w:lvl>
  </w:abstractNum>
  <w:abstractNum w:abstractNumId="31">
    <w:nsid w:val="5F532DA4"/>
    <w:multiLevelType w:val="hybridMultilevel"/>
    <w:tmpl w:val="6FD0E0B6"/>
    <w:lvl w:ilvl="0" w:tplc="3C54C1FA">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12C2CE9"/>
    <w:multiLevelType w:val="hybridMultilevel"/>
    <w:tmpl w:val="28D82E8C"/>
    <w:lvl w:ilvl="0" w:tplc="FCF62402">
      <w:start w:val="1"/>
      <w:numFmt w:val="bullet"/>
      <w:lvlText w:val=""/>
      <w:lvlJc w:val="left"/>
      <w:pPr>
        <w:tabs>
          <w:tab w:val="num" w:pos="360"/>
        </w:tabs>
        <w:ind w:left="360" w:hanging="360"/>
      </w:pPr>
      <w:rPr>
        <w:rFonts w:ascii="Wingdings" w:hAnsi="Wingdings" w:hint="default"/>
      </w:rPr>
    </w:lvl>
    <w:lvl w:ilvl="1" w:tplc="BB88DEDA" w:tentative="1">
      <w:start w:val="1"/>
      <w:numFmt w:val="bullet"/>
      <w:lvlText w:val=""/>
      <w:lvlJc w:val="left"/>
      <w:pPr>
        <w:tabs>
          <w:tab w:val="num" w:pos="1080"/>
        </w:tabs>
        <w:ind w:left="1080" w:hanging="360"/>
      </w:pPr>
      <w:rPr>
        <w:rFonts w:ascii="Wingdings" w:hAnsi="Wingdings" w:hint="default"/>
      </w:rPr>
    </w:lvl>
    <w:lvl w:ilvl="2" w:tplc="CC4C0C72" w:tentative="1">
      <w:start w:val="1"/>
      <w:numFmt w:val="bullet"/>
      <w:lvlText w:val=""/>
      <w:lvlJc w:val="left"/>
      <w:pPr>
        <w:tabs>
          <w:tab w:val="num" w:pos="1800"/>
        </w:tabs>
        <w:ind w:left="1800" w:hanging="360"/>
      </w:pPr>
      <w:rPr>
        <w:rFonts w:ascii="Wingdings" w:hAnsi="Wingdings" w:hint="default"/>
      </w:rPr>
    </w:lvl>
    <w:lvl w:ilvl="3" w:tplc="C7D6E9F8" w:tentative="1">
      <w:start w:val="1"/>
      <w:numFmt w:val="bullet"/>
      <w:lvlText w:val=""/>
      <w:lvlJc w:val="left"/>
      <w:pPr>
        <w:tabs>
          <w:tab w:val="num" w:pos="2520"/>
        </w:tabs>
        <w:ind w:left="2520" w:hanging="360"/>
      </w:pPr>
      <w:rPr>
        <w:rFonts w:ascii="Wingdings" w:hAnsi="Wingdings" w:hint="default"/>
      </w:rPr>
    </w:lvl>
    <w:lvl w:ilvl="4" w:tplc="5874B200" w:tentative="1">
      <w:start w:val="1"/>
      <w:numFmt w:val="bullet"/>
      <w:lvlText w:val=""/>
      <w:lvlJc w:val="left"/>
      <w:pPr>
        <w:tabs>
          <w:tab w:val="num" w:pos="3240"/>
        </w:tabs>
        <w:ind w:left="3240" w:hanging="360"/>
      </w:pPr>
      <w:rPr>
        <w:rFonts w:ascii="Wingdings" w:hAnsi="Wingdings" w:hint="default"/>
      </w:rPr>
    </w:lvl>
    <w:lvl w:ilvl="5" w:tplc="56C6400E" w:tentative="1">
      <w:start w:val="1"/>
      <w:numFmt w:val="bullet"/>
      <w:lvlText w:val=""/>
      <w:lvlJc w:val="left"/>
      <w:pPr>
        <w:tabs>
          <w:tab w:val="num" w:pos="3960"/>
        </w:tabs>
        <w:ind w:left="3960" w:hanging="360"/>
      </w:pPr>
      <w:rPr>
        <w:rFonts w:ascii="Wingdings" w:hAnsi="Wingdings" w:hint="default"/>
      </w:rPr>
    </w:lvl>
    <w:lvl w:ilvl="6" w:tplc="E74CD36A" w:tentative="1">
      <w:start w:val="1"/>
      <w:numFmt w:val="bullet"/>
      <w:lvlText w:val=""/>
      <w:lvlJc w:val="left"/>
      <w:pPr>
        <w:tabs>
          <w:tab w:val="num" w:pos="4680"/>
        </w:tabs>
        <w:ind w:left="4680" w:hanging="360"/>
      </w:pPr>
      <w:rPr>
        <w:rFonts w:ascii="Wingdings" w:hAnsi="Wingdings" w:hint="default"/>
      </w:rPr>
    </w:lvl>
    <w:lvl w:ilvl="7" w:tplc="07E403BC" w:tentative="1">
      <w:start w:val="1"/>
      <w:numFmt w:val="bullet"/>
      <w:lvlText w:val=""/>
      <w:lvlJc w:val="left"/>
      <w:pPr>
        <w:tabs>
          <w:tab w:val="num" w:pos="5400"/>
        </w:tabs>
        <w:ind w:left="5400" w:hanging="360"/>
      </w:pPr>
      <w:rPr>
        <w:rFonts w:ascii="Wingdings" w:hAnsi="Wingdings" w:hint="default"/>
      </w:rPr>
    </w:lvl>
    <w:lvl w:ilvl="8" w:tplc="ACB0834A" w:tentative="1">
      <w:start w:val="1"/>
      <w:numFmt w:val="bullet"/>
      <w:lvlText w:val=""/>
      <w:lvlJc w:val="left"/>
      <w:pPr>
        <w:tabs>
          <w:tab w:val="num" w:pos="6120"/>
        </w:tabs>
        <w:ind w:left="6120" w:hanging="360"/>
      </w:pPr>
      <w:rPr>
        <w:rFonts w:ascii="Wingdings" w:hAnsi="Wingdings" w:hint="default"/>
      </w:rPr>
    </w:lvl>
  </w:abstractNum>
  <w:abstractNum w:abstractNumId="33">
    <w:nsid w:val="629D5F8C"/>
    <w:multiLevelType w:val="hybridMultilevel"/>
    <w:tmpl w:val="765E75D6"/>
    <w:lvl w:ilvl="0" w:tplc="216A5806">
      <w:start w:val="1"/>
      <w:numFmt w:val="bullet"/>
      <w:lvlText w:val=""/>
      <w:lvlJc w:val="left"/>
      <w:pPr>
        <w:tabs>
          <w:tab w:val="num" w:pos="720"/>
        </w:tabs>
        <w:ind w:left="720" w:hanging="360"/>
      </w:pPr>
      <w:rPr>
        <w:rFonts w:ascii="Wingdings 2" w:hAnsi="Wingdings 2" w:hint="default"/>
      </w:rPr>
    </w:lvl>
    <w:lvl w:ilvl="1" w:tplc="31D042CA" w:tentative="1">
      <w:start w:val="1"/>
      <w:numFmt w:val="bullet"/>
      <w:lvlText w:val=""/>
      <w:lvlJc w:val="left"/>
      <w:pPr>
        <w:tabs>
          <w:tab w:val="num" w:pos="1440"/>
        </w:tabs>
        <w:ind w:left="1440" w:hanging="360"/>
      </w:pPr>
      <w:rPr>
        <w:rFonts w:ascii="Wingdings 2" w:hAnsi="Wingdings 2" w:hint="default"/>
      </w:rPr>
    </w:lvl>
    <w:lvl w:ilvl="2" w:tplc="9D961D14" w:tentative="1">
      <w:start w:val="1"/>
      <w:numFmt w:val="bullet"/>
      <w:lvlText w:val=""/>
      <w:lvlJc w:val="left"/>
      <w:pPr>
        <w:tabs>
          <w:tab w:val="num" w:pos="2160"/>
        </w:tabs>
        <w:ind w:left="2160" w:hanging="360"/>
      </w:pPr>
      <w:rPr>
        <w:rFonts w:ascii="Wingdings 2" w:hAnsi="Wingdings 2" w:hint="default"/>
      </w:rPr>
    </w:lvl>
    <w:lvl w:ilvl="3" w:tplc="CEEEFCD2" w:tentative="1">
      <w:start w:val="1"/>
      <w:numFmt w:val="bullet"/>
      <w:lvlText w:val=""/>
      <w:lvlJc w:val="left"/>
      <w:pPr>
        <w:tabs>
          <w:tab w:val="num" w:pos="2880"/>
        </w:tabs>
        <w:ind w:left="2880" w:hanging="360"/>
      </w:pPr>
      <w:rPr>
        <w:rFonts w:ascii="Wingdings 2" w:hAnsi="Wingdings 2" w:hint="default"/>
      </w:rPr>
    </w:lvl>
    <w:lvl w:ilvl="4" w:tplc="8ABA922C" w:tentative="1">
      <w:start w:val="1"/>
      <w:numFmt w:val="bullet"/>
      <w:lvlText w:val=""/>
      <w:lvlJc w:val="left"/>
      <w:pPr>
        <w:tabs>
          <w:tab w:val="num" w:pos="3600"/>
        </w:tabs>
        <w:ind w:left="3600" w:hanging="360"/>
      </w:pPr>
      <w:rPr>
        <w:rFonts w:ascii="Wingdings 2" w:hAnsi="Wingdings 2" w:hint="default"/>
      </w:rPr>
    </w:lvl>
    <w:lvl w:ilvl="5" w:tplc="280834E0" w:tentative="1">
      <w:start w:val="1"/>
      <w:numFmt w:val="bullet"/>
      <w:lvlText w:val=""/>
      <w:lvlJc w:val="left"/>
      <w:pPr>
        <w:tabs>
          <w:tab w:val="num" w:pos="4320"/>
        </w:tabs>
        <w:ind w:left="4320" w:hanging="360"/>
      </w:pPr>
      <w:rPr>
        <w:rFonts w:ascii="Wingdings 2" w:hAnsi="Wingdings 2" w:hint="default"/>
      </w:rPr>
    </w:lvl>
    <w:lvl w:ilvl="6" w:tplc="D994B3F2" w:tentative="1">
      <w:start w:val="1"/>
      <w:numFmt w:val="bullet"/>
      <w:lvlText w:val=""/>
      <w:lvlJc w:val="left"/>
      <w:pPr>
        <w:tabs>
          <w:tab w:val="num" w:pos="5040"/>
        </w:tabs>
        <w:ind w:left="5040" w:hanging="360"/>
      </w:pPr>
      <w:rPr>
        <w:rFonts w:ascii="Wingdings 2" w:hAnsi="Wingdings 2" w:hint="default"/>
      </w:rPr>
    </w:lvl>
    <w:lvl w:ilvl="7" w:tplc="D6FE457E" w:tentative="1">
      <w:start w:val="1"/>
      <w:numFmt w:val="bullet"/>
      <w:lvlText w:val=""/>
      <w:lvlJc w:val="left"/>
      <w:pPr>
        <w:tabs>
          <w:tab w:val="num" w:pos="5760"/>
        </w:tabs>
        <w:ind w:left="5760" w:hanging="360"/>
      </w:pPr>
      <w:rPr>
        <w:rFonts w:ascii="Wingdings 2" w:hAnsi="Wingdings 2" w:hint="default"/>
      </w:rPr>
    </w:lvl>
    <w:lvl w:ilvl="8" w:tplc="5490A19E" w:tentative="1">
      <w:start w:val="1"/>
      <w:numFmt w:val="bullet"/>
      <w:lvlText w:val=""/>
      <w:lvlJc w:val="left"/>
      <w:pPr>
        <w:tabs>
          <w:tab w:val="num" w:pos="6480"/>
        </w:tabs>
        <w:ind w:left="6480" w:hanging="360"/>
      </w:pPr>
      <w:rPr>
        <w:rFonts w:ascii="Wingdings 2" w:hAnsi="Wingdings 2" w:hint="default"/>
      </w:rPr>
    </w:lvl>
  </w:abstractNum>
  <w:abstractNum w:abstractNumId="34">
    <w:nsid w:val="62B039A1"/>
    <w:multiLevelType w:val="hybridMultilevel"/>
    <w:tmpl w:val="76CAB2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0F66BE"/>
    <w:multiLevelType w:val="hybridMultilevel"/>
    <w:tmpl w:val="82CA0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930B4A"/>
    <w:multiLevelType w:val="multilevel"/>
    <w:tmpl w:val="65F2818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661502A1"/>
    <w:multiLevelType w:val="hybridMultilevel"/>
    <w:tmpl w:val="476EC9F4"/>
    <w:lvl w:ilvl="0" w:tplc="342C05E4">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68600A4"/>
    <w:multiLevelType w:val="hybridMultilevel"/>
    <w:tmpl w:val="89620E28"/>
    <w:lvl w:ilvl="0" w:tplc="BDA60746">
      <w:start w:val="1"/>
      <w:numFmt w:val="bullet"/>
      <w:lvlText w:val=""/>
      <w:lvlJc w:val="left"/>
      <w:pPr>
        <w:tabs>
          <w:tab w:val="num" w:pos="720"/>
        </w:tabs>
        <w:ind w:left="720" w:hanging="360"/>
      </w:pPr>
      <w:rPr>
        <w:rFonts w:ascii="Wingdings" w:hAnsi="Wingdings" w:hint="default"/>
      </w:rPr>
    </w:lvl>
    <w:lvl w:ilvl="1" w:tplc="63F077F0" w:tentative="1">
      <w:start w:val="1"/>
      <w:numFmt w:val="bullet"/>
      <w:lvlText w:val="o"/>
      <w:lvlJc w:val="left"/>
      <w:pPr>
        <w:tabs>
          <w:tab w:val="num" w:pos="1440"/>
        </w:tabs>
        <w:ind w:left="1440" w:hanging="360"/>
      </w:pPr>
      <w:rPr>
        <w:rFonts w:ascii="Courier New" w:hAnsi="Courier New" w:cs="Wingdings" w:hint="default"/>
      </w:rPr>
    </w:lvl>
    <w:lvl w:ilvl="2" w:tplc="B81C9388" w:tentative="1">
      <w:start w:val="1"/>
      <w:numFmt w:val="bullet"/>
      <w:lvlText w:val=""/>
      <w:lvlJc w:val="left"/>
      <w:pPr>
        <w:tabs>
          <w:tab w:val="num" w:pos="2160"/>
        </w:tabs>
        <w:ind w:left="2160" w:hanging="360"/>
      </w:pPr>
      <w:rPr>
        <w:rFonts w:ascii="Wingdings" w:hAnsi="Wingdings" w:hint="default"/>
      </w:rPr>
    </w:lvl>
    <w:lvl w:ilvl="3" w:tplc="67AA4638" w:tentative="1">
      <w:start w:val="1"/>
      <w:numFmt w:val="bullet"/>
      <w:lvlText w:val=""/>
      <w:lvlJc w:val="left"/>
      <w:pPr>
        <w:tabs>
          <w:tab w:val="num" w:pos="2880"/>
        </w:tabs>
        <w:ind w:left="2880" w:hanging="360"/>
      </w:pPr>
      <w:rPr>
        <w:rFonts w:ascii="Symbol" w:hAnsi="Symbol" w:hint="default"/>
      </w:rPr>
    </w:lvl>
    <w:lvl w:ilvl="4" w:tplc="37AAC014" w:tentative="1">
      <w:start w:val="1"/>
      <w:numFmt w:val="bullet"/>
      <w:lvlText w:val="o"/>
      <w:lvlJc w:val="left"/>
      <w:pPr>
        <w:tabs>
          <w:tab w:val="num" w:pos="3600"/>
        </w:tabs>
        <w:ind w:left="3600" w:hanging="360"/>
      </w:pPr>
      <w:rPr>
        <w:rFonts w:ascii="Courier New" w:hAnsi="Courier New" w:cs="Wingdings" w:hint="default"/>
      </w:rPr>
    </w:lvl>
    <w:lvl w:ilvl="5" w:tplc="362CC09A" w:tentative="1">
      <w:start w:val="1"/>
      <w:numFmt w:val="bullet"/>
      <w:lvlText w:val=""/>
      <w:lvlJc w:val="left"/>
      <w:pPr>
        <w:tabs>
          <w:tab w:val="num" w:pos="4320"/>
        </w:tabs>
        <w:ind w:left="4320" w:hanging="360"/>
      </w:pPr>
      <w:rPr>
        <w:rFonts w:ascii="Wingdings" w:hAnsi="Wingdings" w:hint="default"/>
      </w:rPr>
    </w:lvl>
    <w:lvl w:ilvl="6" w:tplc="5358BEAC" w:tentative="1">
      <w:start w:val="1"/>
      <w:numFmt w:val="bullet"/>
      <w:lvlText w:val=""/>
      <w:lvlJc w:val="left"/>
      <w:pPr>
        <w:tabs>
          <w:tab w:val="num" w:pos="5040"/>
        </w:tabs>
        <w:ind w:left="5040" w:hanging="360"/>
      </w:pPr>
      <w:rPr>
        <w:rFonts w:ascii="Symbol" w:hAnsi="Symbol" w:hint="default"/>
      </w:rPr>
    </w:lvl>
    <w:lvl w:ilvl="7" w:tplc="68EA6C70" w:tentative="1">
      <w:start w:val="1"/>
      <w:numFmt w:val="bullet"/>
      <w:lvlText w:val="o"/>
      <w:lvlJc w:val="left"/>
      <w:pPr>
        <w:tabs>
          <w:tab w:val="num" w:pos="5760"/>
        </w:tabs>
        <w:ind w:left="5760" w:hanging="360"/>
      </w:pPr>
      <w:rPr>
        <w:rFonts w:ascii="Courier New" w:hAnsi="Courier New" w:cs="Wingdings" w:hint="default"/>
      </w:rPr>
    </w:lvl>
    <w:lvl w:ilvl="8" w:tplc="9EA6AC74" w:tentative="1">
      <w:start w:val="1"/>
      <w:numFmt w:val="bullet"/>
      <w:lvlText w:val=""/>
      <w:lvlJc w:val="left"/>
      <w:pPr>
        <w:tabs>
          <w:tab w:val="num" w:pos="6480"/>
        </w:tabs>
        <w:ind w:left="6480" w:hanging="360"/>
      </w:pPr>
      <w:rPr>
        <w:rFonts w:ascii="Wingdings" w:hAnsi="Wingdings" w:hint="default"/>
      </w:rPr>
    </w:lvl>
  </w:abstractNum>
  <w:abstractNum w:abstractNumId="39">
    <w:nsid w:val="6EAA3AF5"/>
    <w:multiLevelType w:val="hybridMultilevel"/>
    <w:tmpl w:val="222695E2"/>
    <w:lvl w:ilvl="0" w:tplc="19D6975C">
      <w:start w:val="1"/>
      <w:numFmt w:val="bullet"/>
      <w:lvlText w:val=""/>
      <w:lvlJc w:val="left"/>
      <w:pPr>
        <w:tabs>
          <w:tab w:val="num" w:pos="720"/>
        </w:tabs>
        <w:ind w:left="720" w:hanging="360"/>
      </w:pPr>
      <w:rPr>
        <w:rFonts w:ascii="Wingdings" w:hAnsi="Wingdings" w:hint="default"/>
      </w:rPr>
    </w:lvl>
    <w:lvl w:ilvl="1" w:tplc="4A503354" w:tentative="1">
      <w:start w:val="1"/>
      <w:numFmt w:val="bullet"/>
      <w:lvlText w:val="o"/>
      <w:lvlJc w:val="left"/>
      <w:pPr>
        <w:tabs>
          <w:tab w:val="num" w:pos="1440"/>
        </w:tabs>
        <w:ind w:left="1440" w:hanging="360"/>
      </w:pPr>
      <w:rPr>
        <w:rFonts w:ascii="Courier New" w:hAnsi="Courier New" w:cs="Wingdings" w:hint="default"/>
      </w:rPr>
    </w:lvl>
    <w:lvl w:ilvl="2" w:tplc="6A0A7460" w:tentative="1">
      <w:start w:val="1"/>
      <w:numFmt w:val="bullet"/>
      <w:lvlText w:val=""/>
      <w:lvlJc w:val="left"/>
      <w:pPr>
        <w:tabs>
          <w:tab w:val="num" w:pos="2160"/>
        </w:tabs>
        <w:ind w:left="2160" w:hanging="360"/>
      </w:pPr>
      <w:rPr>
        <w:rFonts w:ascii="Wingdings" w:hAnsi="Wingdings" w:hint="default"/>
      </w:rPr>
    </w:lvl>
    <w:lvl w:ilvl="3" w:tplc="0B028FC6" w:tentative="1">
      <w:start w:val="1"/>
      <w:numFmt w:val="bullet"/>
      <w:lvlText w:val=""/>
      <w:lvlJc w:val="left"/>
      <w:pPr>
        <w:tabs>
          <w:tab w:val="num" w:pos="2880"/>
        </w:tabs>
        <w:ind w:left="2880" w:hanging="360"/>
      </w:pPr>
      <w:rPr>
        <w:rFonts w:ascii="Symbol" w:hAnsi="Symbol" w:hint="default"/>
      </w:rPr>
    </w:lvl>
    <w:lvl w:ilvl="4" w:tplc="2FC63B9A" w:tentative="1">
      <w:start w:val="1"/>
      <w:numFmt w:val="bullet"/>
      <w:lvlText w:val="o"/>
      <w:lvlJc w:val="left"/>
      <w:pPr>
        <w:tabs>
          <w:tab w:val="num" w:pos="3600"/>
        </w:tabs>
        <w:ind w:left="3600" w:hanging="360"/>
      </w:pPr>
      <w:rPr>
        <w:rFonts w:ascii="Courier New" w:hAnsi="Courier New" w:cs="Wingdings" w:hint="default"/>
      </w:rPr>
    </w:lvl>
    <w:lvl w:ilvl="5" w:tplc="DCB21370" w:tentative="1">
      <w:start w:val="1"/>
      <w:numFmt w:val="bullet"/>
      <w:lvlText w:val=""/>
      <w:lvlJc w:val="left"/>
      <w:pPr>
        <w:tabs>
          <w:tab w:val="num" w:pos="4320"/>
        </w:tabs>
        <w:ind w:left="4320" w:hanging="360"/>
      </w:pPr>
      <w:rPr>
        <w:rFonts w:ascii="Wingdings" w:hAnsi="Wingdings" w:hint="default"/>
      </w:rPr>
    </w:lvl>
    <w:lvl w:ilvl="6" w:tplc="30B06084" w:tentative="1">
      <w:start w:val="1"/>
      <w:numFmt w:val="bullet"/>
      <w:lvlText w:val=""/>
      <w:lvlJc w:val="left"/>
      <w:pPr>
        <w:tabs>
          <w:tab w:val="num" w:pos="5040"/>
        </w:tabs>
        <w:ind w:left="5040" w:hanging="360"/>
      </w:pPr>
      <w:rPr>
        <w:rFonts w:ascii="Symbol" w:hAnsi="Symbol" w:hint="default"/>
      </w:rPr>
    </w:lvl>
    <w:lvl w:ilvl="7" w:tplc="148EE8D0" w:tentative="1">
      <w:start w:val="1"/>
      <w:numFmt w:val="bullet"/>
      <w:lvlText w:val="o"/>
      <w:lvlJc w:val="left"/>
      <w:pPr>
        <w:tabs>
          <w:tab w:val="num" w:pos="5760"/>
        </w:tabs>
        <w:ind w:left="5760" w:hanging="360"/>
      </w:pPr>
      <w:rPr>
        <w:rFonts w:ascii="Courier New" w:hAnsi="Courier New" w:cs="Wingdings" w:hint="default"/>
      </w:rPr>
    </w:lvl>
    <w:lvl w:ilvl="8" w:tplc="04E88D20" w:tentative="1">
      <w:start w:val="1"/>
      <w:numFmt w:val="bullet"/>
      <w:lvlText w:val=""/>
      <w:lvlJc w:val="left"/>
      <w:pPr>
        <w:tabs>
          <w:tab w:val="num" w:pos="6480"/>
        </w:tabs>
        <w:ind w:left="6480" w:hanging="360"/>
      </w:pPr>
      <w:rPr>
        <w:rFonts w:ascii="Wingdings" w:hAnsi="Wingdings" w:hint="default"/>
      </w:rPr>
    </w:lvl>
  </w:abstractNum>
  <w:abstractNum w:abstractNumId="40">
    <w:nsid w:val="711A4423"/>
    <w:multiLevelType w:val="hybridMultilevel"/>
    <w:tmpl w:val="49C448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5115AE3"/>
    <w:multiLevelType w:val="hybridMultilevel"/>
    <w:tmpl w:val="6424593A"/>
    <w:lvl w:ilvl="0" w:tplc="605CFD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C83E8F"/>
    <w:multiLevelType w:val="hybridMultilevel"/>
    <w:tmpl w:val="01EC270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77F26A7"/>
    <w:multiLevelType w:val="hybridMultilevel"/>
    <w:tmpl w:val="4D7AB2CC"/>
    <w:lvl w:ilvl="0" w:tplc="24EE281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3"/>
  </w:num>
  <w:num w:numId="3">
    <w:abstractNumId w:val="4"/>
  </w:num>
  <w:num w:numId="4">
    <w:abstractNumId w:val="9"/>
  </w:num>
  <w:num w:numId="5">
    <w:abstractNumId w:val="26"/>
  </w:num>
  <w:num w:numId="6">
    <w:abstractNumId w:val="36"/>
  </w:num>
  <w:num w:numId="7">
    <w:abstractNumId w:val="30"/>
  </w:num>
  <w:num w:numId="8">
    <w:abstractNumId w:val="24"/>
  </w:num>
  <w:num w:numId="9">
    <w:abstractNumId w:val="39"/>
  </w:num>
  <w:num w:numId="10">
    <w:abstractNumId w:val="1"/>
  </w:num>
  <w:num w:numId="11">
    <w:abstractNumId w:val="28"/>
  </w:num>
  <w:num w:numId="12">
    <w:abstractNumId w:val="38"/>
  </w:num>
  <w:num w:numId="13">
    <w:abstractNumId w:val="19"/>
  </w:num>
  <w:num w:numId="14">
    <w:abstractNumId w:val="22"/>
  </w:num>
  <w:num w:numId="15">
    <w:abstractNumId w:val="29"/>
  </w:num>
  <w:num w:numId="16">
    <w:abstractNumId w:val="42"/>
  </w:num>
  <w:num w:numId="17">
    <w:abstractNumId w:val="0"/>
  </w:num>
  <w:num w:numId="18">
    <w:abstractNumId w:val="14"/>
  </w:num>
  <w:num w:numId="19">
    <w:abstractNumId w:val="16"/>
  </w:num>
  <w:num w:numId="20">
    <w:abstractNumId w:val="40"/>
  </w:num>
  <w:num w:numId="21">
    <w:abstractNumId w:val="18"/>
  </w:num>
  <w:num w:numId="22">
    <w:abstractNumId w:val="5"/>
  </w:num>
  <w:num w:numId="23">
    <w:abstractNumId w:val="34"/>
  </w:num>
  <w:num w:numId="24">
    <w:abstractNumId w:val="15"/>
  </w:num>
  <w:num w:numId="25">
    <w:abstractNumId w:val="21"/>
  </w:num>
  <w:num w:numId="26">
    <w:abstractNumId w:val="32"/>
  </w:num>
  <w:num w:numId="27">
    <w:abstractNumId w:val="25"/>
  </w:num>
  <w:num w:numId="28">
    <w:abstractNumId w:val="43"/>
  </w:num>
  <w:num w:numId="29">
    <w:abstractNumId w:val="35"/>
  </w:num>
  <w:num w:numId="30">
    <w:abstractNumId w:val="17"/>
  </w:num>
  <w:num w:numId="31">
    <w:abstractNumId w:val="11"/>
  </w:num>
  <w:num w:numId="32">
    <w:abstractNumId w:val="33"/>
  </w:num>
  <w:num w:numId="33">
    <w:abstractNumId w:val="27"/>
  </w:num>
  <w:num w:numId="34">
    <w:abstractNumId w:val="6"/>
  </w:num>
  <w:num w:numId="35">
    <w:abstractNumId w:val="3"/>
  </w:num>
  <w:num w:numId="36">
    <w:abstractNumId w:val="2"/>
  </w:num>
  <w:num w:numId="37">
    <w:abstractNumId w:val="31"/>
  </w:num>
  <w:num w:numId="38">
    <w:abstractNumId w:val="41"/>
  </w:num>
  <w:num w:numId="39">
    <w:abstractNumId w:val="12"/>
  </w:num>
  <w:num w:numId="40">
    <w:abstractNumId w:val="37"/>
  </w:num>
  <w:num w:numId="41">
    <w:abstractNumId w:val="10"/>
  </w:num>
  <w:num w:numId="42">
    <w:abstractNumId w:val="8"/>
  </w:num>
  <w:num w:numId="43">
    <w:abstractNumId w:val="13"/>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208"/>
    <w:rsid w:val="00002EC1"/>
    <w:rsid w:val="00006639"/>
    <w:rsid w:val="00011BBF"/>
    <w:rsid w:val="000179B9"/>
    <w:rsid w:val="000207DF"/>
    <w:rsid w:val="00020971"/>
    <w:rsid w:val="00021016"/>
    <w:rsid w:val="0002233E"/>
    <w:rsid w:val="000303BB"/>
    <w:rsid w:val="00031979"/>
    <w:rsid w:val="00033ACA"/>
    <w:rsid w:val="00041A11"/>
    <w:rsid w:val="00042443"/>
    <w:rsid w:val="00045FBF"/>
    <w:rsid w:val="000522FE"/>
    <w:rsid w:val="00054C8E"/>
    <w:rsid w:val="0005541B"/>
    <w:rsid w:val="000572DE"/>
    <w:rsid w:val="000605B9"/>
    <w:rsid w:val="00060C14"/>
    <w:rsid w:val="00064E35"/>
    <w:rsid w:val="00066859"/>
    <w:rsid w:val="000672AF"/>
    <w:rsid w:val="0006788C"/>
    <w:rsid w:val="00070288"/>
    <w:rsid w:val="0007100D"/>
    <w:rsid w:val="00073F33"/>
    <w:rsid w:val="00075994"/>
    <w:rsid w:val="00081EB5"/>
    <w:rsid w:val="00082FD3"/>
    <w:rsid w:val="0008475E"/>
    <w:rsid w:val="00084B2C"/>
    <w:rsid w:val="0008661C"/>
    <w:rsid w:val="000879C9"/>
    <w:rsid w:val="0009052F"/>
    <w:rsid w:val="00091B54"/>
    <w:rsid w:val="00091F24"/>
    <w:rsid w:val="000925F3"/>
    <w:rsid w:val="00094487"/>
    <w:rsid w:val="000973D2"/>
    <w:rsid w:val="00097A19"/>
    <w:rsid w:val="000A3B4F"/>
    <w:rsid w:val="000A4A75"/>
    <w:rsid w:val="000A680F"/>
    <w:rsid w:val="000A73CF"/>
    <w:rsid w:val="000A7406"/>
    <w:rsid w:val="000B0B22"/>
    <w:rsid w:val="000B33BC"/>
    <w:rsid w:val="000B44DF"/>
    <w:rsid w:val="000B686F"/>
    <w:rsid w:val="000B741E"/>
    <w:rsid w:val="000C11C9"/>
    <w:rsid w:val="000C2F7E"/>
    <w:rsid w:val="000C5241"/>
    <w:rsid w:val="000C73E2"/>
    <w:rsid w:val="000D14E6"/>
    <w:rsid w:val="000D2820"/>
    <w:rsid w:val="000D32EF"/>
    <w:rsid w:val="000D3771"/>
    <w:rsid w:val="000D584F"/>
    <w:rsid w:val="000E169C"/>
    <w:rsid w:val="000E184F"/>
    <w:rsid w:val="000E2D59"/>
    <w:rsid w:val="000E31AD"/>
    <w:rsid w:val="000E70A3"/>
    <w:rsid w:val="000F3130"/>
    <w:rsid w:val="000F5C91"/>
    <w:rsid w:val="000F5F4B"/>
    <w:rsid w:val="000F6395"/>
    <w:rsid w:val="000F6898"/>
    <w:rsid w:val="000F6E1E"/>
    <w:rsid w:val="00102A5C"/>
    <w:rsid w:val="0010650F"/>
    <w:rsid w:val="0010775F"/>
    <w:rsid w:val="00111CBE"/>
    <w:rsid w:val="00116C7C"/>
    <w:rsid w:val="00117087"/>
    <w:rsid w:val="00121F11"/>
    <w:rsid w:val="0012209B"/>
    <w:rsid w:val="00125609"/>
    <w:rsid w:val="00133D2D"/>
    <w:rsid w:val="0013413B"/>
    <w:rsid w:val="001371B6"/>
    <w:rsid w:val="00140BE9"/>
    <w:rsid w:val="00140D12"/>
    <w:rsid w:val="00142AF6"/>
    <w:rsid w:val="00142EFB"/>
    <w:rsid w:val="001466D9"/>
    <w:rsid w:val="00146825"/>
    <w:rsid w:val="00146B3F"/>
    <w:rsid w:val="001508B1"/>
    <w:rsid w:val="00152210"/>
    <w:rsid w:val="00152BA5"/>
    <w:rsid w:val="00153D91"/>
    <w:rsid w:val="001627DE"/>
    <w:rsid w:val="001629B4"/>
    <w:rsid w:val="00166DE1"/>
    <w:rsid w:val="00173475"/>
    <w:rsid w:val="00174D91"/>
    <w:rsid w:val="001751DD"/>
    <w:rsid w:val="00177F11"/>
    <w:rsid w:val="00180636"/>
    <w:rsid w:val="00180FE5"/>
    <w:rsid w:val="00182479"/>
    <w:rsid w:val="001848E7"/>
    <w:rsid w:val="00184AB1"/>
    <w:rsid w:val="0018615E"/>
    <w:rsid w:val="00187193"/>
    <w:rsid w:val="00193F62"/>
    <w:rsid w:val="00195A28"/>
    <w:rsid w:val="00197299"/>
    <w:rsid w:val="001A114B"/>
    <w:rsid w:val="001A19A1"/>
    <w:rsid w:val="001A1B33"/>
    <w:rsid w:val="001A370F"/>
    <w:rsid w:val="001A7EAF"/>
    <w:rsid w:val="001B03E2"/>
    <w:rsid w:val="001B1FB4"/>
    <w:rsid w:val="001B4FA8"/>
    <w:rsid w:val="001C3277"/>
    <w:rsid w:val="001C4561"/>
    <w:rsid w:val="001C7E80"/>
    <w:rsid w:val="001D1277"/>
    <w:rsid w:val="001D4F9B"/>
    <w:rsid w:val="001D5911"/>
    <w:rsid w:val="001D5B91"/>
    <w:rsid w:val="001D6FE8"/>
    <w:rsid w:val="001D78EC"/>
    <w:rsid w:val="001E0405"/>
    <w:rsid w:val="001E293D"/>
    <w:rsid w:val="001E2EE0"/>
    <w:rsid w:val="001E353B"/>
    <w:rsid w:val="001E4C8E"/>
    <w:rsid w:val="001E53C7"/>
    <w:rsid w:val="001E554D"/>
    <w:rsid w:val="001E6B92"/>
    <w:rsid w:val="001E6F99"/>
    <w:rsid w:val="001F43A2"/>
    <w:rsid w:val="001F4BA8"/>
    <w:rsid w:val="001F5194"/>
    <w:rsid w:val="001F6536"/>
    <w:rsid w:val="00202990"/>
    <w:rsid w:val="00203D40"/>
    <w:rsid w:val="00205264"/>
    <w:rsid w:val="00205F97"/>
    <w:rsid w:val="00206EC0"/>
    <w:rsid w:val="002100BE"/>
    <w:rsid w:val="0021251B"/>
    <w:rsid w:val="00212660"/>
    <w:rsid w:val="002170EC"/>
    <w:rsid w:val="0022121D"/>
    <w:rsid w:val="00221FC2"/>
    <w:rsid w:val="00222536"/>
    <w:rsid w:val="002232D9"/>
    <w:rsid w:val="0022538D"/>
    <w:rsid w:val="00225986"/>
    <w:rsid w:val="00226282"/>
    <w:rsid w:val="00231160"/>
    <w:rsid w:val="00232C9A"/>
    <w:rsid w:val="00233704"/>
    <w:rsid w:val="0023387C"/>
    <w:rsid w:val="00233B6B"/>
    <w:rsid w:val="002368B9"/>
    <w:rsid w:val="00243991"/>
    <w:rsid w:val="002455F5"/>
    <w:rsid w:val="00246FE2"/>
    <w:rsid w:val="0024789D"/>
    <w:rsid w:val="00253ADA"/>
    <w:rsid w:val="002560C5"/>
    <w:rsid w:val="00256F17"/>
    <w:rsid w:val="00257E48"/>
    <w:rsid w:val="002604A0"/>
    <w:rsid w:val="002632FB"/>
    <w:rsid w:val="00263C73"/>
    <w:rsid w:val="00264AB5"/>
    <w:rsid w:val="0026598D"/>
    <w:rsid w:val="00270D2A"/>
    <w:rsid w:val="00271EC9"/>
    <w:rsid w:val="00272F9A"/>
    <w:rsid w:val="002754E1"/>
    <w:rsid w:val="00275951"/>
    <w:rsid w:val="0027614A"/>
    <w:rsid w:val="002765F5"/>
    <w:rsid w:val="00276C60"/>
    <w:rsid w:val="00281299"/>
    <w:rsid w:val="00283DB3"/>
    <w:rsid w:val="00285095"/>
    <w:rsid w:val="00286CE3"/>
    <w:rsid w:val="00290AC2"/>
    <w:rsid w:val="002913A0"/>
    <w:rsid w:val="00294CA9"/>
    <w:rsid w:val="00294FE2"/>
    <w:rsid w:val="0029734A"/>
    <w:rsid w:val="002A0682"/>
    <w:rsid w:val="002A09F3"/>
    <w:rsid w:val="002A0B8E"/>
    <w:rsid w:val="002A7B6D"/>
    <w:rsid w:val="002B0E81"/>
    <w:rsid w:val="002B20EE"/>
    <w:rsid w:val="002B5A89"/>
    <w:rsid w:val="002B7B05"/>
    <w:rsid w:val="002C34A4"/>
    <w:rsid w:val="002D14B8"/>
    <w:rsid w:val="002D56CF"/>
    <w:rsid w:val="002E269A"/>
    <w:rsid w:val="002E52C3"/>
    <w:rsid w:val="002E7DC6"/>
    <w:rsid w:val="002F0C5B"/>
    <w:rsid w:val="002F20FF"/>
    <w:rsid w:val="002F3B62"/>
    <w:rsid w:val="002F7F3A"/>
    <w:rsid w:val="00300FCB"/>
    <w:rsid w:val="003012DA"/>
    <w:rsid w:val="0030348E"/>
    <w:rsid w:val="00305C9E"/>
    <w:rsid w:val="003067BA"/>
    <w:rsid w:val="003108D1"/>
    <w:rsid w:val="00310FE2"/>
    <w:rsid w:val="003138AD"/>
    <w:rsid w:val="00313BE9"/>
    <w:rsid w:val="003148B6"/>
    <w:rsid w:val="00320552"/>
    <w:rsid w:val="00321E1D"/>
    <w:rsid w:val="003221EA"/>
    <w:rsid w:val="00326347"/>
    <w:rsid w:val="00330F1E"/>
    <w:rsid w:val="00331049"/>
    <w:rsid w:val="00331ADA"/>
    <w:rsid w:val="00334DE4"/>
    <w:rsid w:val="003364F5"/>
    <w:rsid w:val="003369E4"/>
    <w:rsid w:val="00340A66"/>
    <w:rsid w:val="00341CE2"/>
    <w:rsid w:val="00342A6F"/>
    <w:rsid w:val="00345FB4"/>
    <w:rsid w:val="00353681"/>
    <w:rsid w:val="003568CD"/>
    <w:rsid w:val="00357265"/>
    <w:rsid w:val="00357385"/>
    <w:rsid w:val="003652F2"/>
    <w:rsid w:val="00365BAE"/>
    <w:rsid w:val="00367818"/>
    <w:rsid w:val="00367D53"/>
    <w:rsid w:val="00374D25"/>
    <w:rsid w:val="00375123"/>
    <w:rsid w:val="0037593D"/>
    <w:rsid w:val="00375C5E"/>
    <w:rsid w:val="00383DD6"/>
    <w:rsid w:val="003848A1"/>
    <w:rsid w:val="00384A83"/>
    <w:rsid w:val="0039088B"/>
    <w:rsid w:val="003921B1"/>
    <w:rsid w:val="00394128"/>
    <w:rsid w:val="0039449B"/>
    <w:rsid w:val="00395B32"/>
    <w:rsid w:val="00396353"/>
    <w:rsid w:val="003A42E7"/>
    <w:rsid w:val="003B0F61"/>
    <w:rsid w:val="003B1628"/>
    <w:rsid w:val="003B3430"/>
    <w:rsid w:val="003B3D40"/>
    <w:rsid w:val="003B53CD"/>
    <w:rsid w:val="003B5B58"/>
    <w:rsid w:val="003B697A"/>
    <w:rsid w:val="003B7C7E"/>
    <w:rsid w:val="003C2DF4"/>
    <w:rsid w:val="003C2F52"/>
    <w:rsid w:val="003C3FD3"/>
    <w:rsid w:val="003C44A5"/>
    <w:rsid w:val="003C7709"/>
    <w:rsid w:val="003C7934"/>
    <w:rsid w:val="003C7A04"/>
    <w:rsid w:val="003D2E51"/>
    <w:rsid w:val="003D3822"/>
    <w:rsid w:val="003D581F"/>
    <w:rsid w:val="003E0D5E"/>
    <w:rsid w:val="003E2DD7"/>
    <w:rsid w:val="003E565C"/>
    <w:rsid w:val="003E682D"/>
    <w:rsid w:val="003E76B4"/>
    <w:rsid w:val="003F0FAC"/>
    <w:rsid w:val="003F1043"/>
    <w:rsid w:val="003F4008"/>
    <w:rsid w:val="003F4270"/>
    <w:rsid w:val="003F5FB2"/>
    <w:rsid w:val="003F6285"/>
    <w:rsid w:val="003F7AC2"/>
    <w:rsid w:val="004009FC"/>
    <w:rsid w:val="00400DDA"/>
    <w:rsid w:val="004143AE"/>
    <w:rsid w:val="004217D5"/>
    <w:rsid w:val="00421A08"/>
    <w:rsid w:val="00421FA2"/>
    <w:rsid w:val="004246D5"/>
    <w:rsid w:val="004268A2"/>
    <w:rsid w:val="00427345"/>
    <w:rsid w:val="00430B53"/>
    <w:rsid w:val="0043249F"/>
    <w:rsid w:val="00433B65"/>
    <w:rsid w:val="00436390"/>
    <w:rsid w:val="0043643A"/>
    <w:rsid w:val="00437C3E"/>
    <w:rsid w:val="004403EE"/>
    <w:rsid w:val="00440C5B"/>
    <w:rsid w:val="004411FD"/>
    <w:rsid w:val="0044429B"/>
    <w:rsid w:val="0044492E"/>
    <w:rsid w:val="004478E5"/>
    <w:rsid w:val="00452E50"/>
    <w:rsid w:val="00453FA4"/>
    <w:rsid w:val="00457713"/>
    <w:rsid w:val="0046254E"/>
    <w:rsid w:val="00462F85"/>
    <w:rsid w:val="00464E79"/>
    <w:rsid w:val="004656BB"/>
    <w:rsid w:val="00467579"/>
    <w:rsid w:val="00467B65"/>
    <w:rsid w:val="00473CAE"/>
    <w:rsid w:val="00474D87"/>
    <w:rsid w:val="00475C08"/>
    <w:rsid w:val="004763B6"/>
    <w:rsid w:val="00477DC1"/>
    <w:rsid w:val="0048167D"/>
    <w:rsid w:val="00481916"/>
    <w:rsid w:val="0048197A"/>
    <w:rsid w:val="0048310B"/>
    <w:rsid w:val="004837BD"/>
    <w:rsid w:val="004837E7"/>
    <w:rsid w:val="004847A1"/>
    <w:rsid w:val="00485400"/>
    <w:rsid w:val="00490535"/>
    <w:rsid w:val="00491856"/>
    <w:rsid w:val="00491CFA"/>
    <w:rsid w:val="00495955"/>
    <w:rsid w:val="004B1207"/>
    <w:rsid w:val="004B1CE4"/>
    <w:rsid w:val="004B5286"/>
    <w:rsid w:val="004B6F32"/>
    <w:rsid w:val="004B7057"/>
    <w:rsid w:val="004C559C"/>
    <w:rsid w:val="004D2C4B"/>
    <w:rsid w:val="004D3D30"/>
    <w:rsid w:val="004D3F67"/>
    <w:rsid w:val="004D59CF"/>
    <w:rsid w:val="004D5D77"/>
    <w:rsid w:val="004D63FE"/>
    <w:rsid w:val="004D7160"/>
    <w:rsid w:val="004D7431"/>
    <w:rsid w:val="004E04BD"/>
    <w:rsid w:val="004E576D"/>
    <w:rsid w:val="004E6A9A"/>
    <w:rsid w:val="004F3045"/>
    <w:rsid w:val="004F48A7"/>
    <w:rsid w:val="004F7F95"/>
    <w:rsid w:val="0050005C"/>
    <w:rsid w:val="0050389B"/>
    <w:rsid w:val="00504BC7"/>
    <w:rsid w:val="00506D72"/>
    <w:rsid w:val="005105ED"/>
    <w:rsid w:val="0051227D"/>
    <w:rsid w:val="00514B8D"/>
    <w:rsid w:val="00515A51"/>
    <w:rsid w:val="00516030"/>
    <w:rsid w:val="005175A6"/>
    <w:rsid w:val="0052222C"/>
    <w:rsid w:val="00526ED4"/>
    <w:rsid w:val="00527A6F"/>
    <w:rsid w:val="005306BD"/>
    <w:rsid w:val="0053137A"/>
    <w:rsid w:val="00531BBF"/>
    <w:rsid w:val="00536110"/>
    <w:rsid w:val="0053619C"/>
    <w:rsid w:val="00537FFA"/>
    <w:rsid w:val="00540939"/>
    <w:rsid w:val="005463F7"/>
    <w:rsid w:val="00552901"/>
    <w:rsid w:val="005530F5"/>
    <w:rsid w:val="00555D82"/>
    <w:rsid w:val="00556AC3"/>
    <w:rsid w:val="00556B06"/>
    <w:rsid w:val="00560BB8"/>
    <w:rsid w:val="00561E35"/>
    <w:rsid w:val="00562B86"/>
    <w:rsid w:val="0056396C"/>
    <w:rsid w:val="0056537D"/>
    <w:rsid w:val="005661CF"/>
    <w:rsid w:val="005663E9"/>
    <w:rsid w:val="00566E55"/>
    <w:rsid w:val="005670BE"/>
    <w:rsid w:val="0057077D"/>
    <w:rsid w:val="00571D14"/>
    <w:rsid w:val="00574B1E"/>
    <w:rsid w:val="00575552"/>
    <w:rsid w:val="0057596B"/>
    <w:rsid w:val="0058219E"/>
    <w:rsid w:val="00587188"/>
    <w:rsid w:val="005901F8"/>
    <w:rsid w:val="005903AF"/>
    <w:rsid w:val="00590CCB"/>
    <w:rsid w:val="005913C5"/>
    <w:rsid w:val="00591CD8"/>
    <w:rsid w:val="00592064"/>
    <w:rsid w:val="00592577"/>
    <w:rsid w:val="005958F0"/>
    <w:rsid w:val="005974E5"/>
    <w:rsid w:val="00597BB9"/>
    <w:rsid w:val="005A169C"/>
    <w:rsid w:val="005A4BB7"/>
    <w:rsid w:val="005A4ED4"/>
    <w:rsid w:val="005A5F11"/>
    <w:rsid w:val="005A7680"/>
    <w:rsid w:val="005B1A0E"/>
    <w:rsid w:val="005B36A1"/>
    <w:rsid w:val="005B56B3"/>
    <w:rsid w:val="005B6600"/>
    <w:rsid w:val="005B6DA0"/>
    <w:rsid w:val="005C1A59"/>
    <w:rsid w:val="005D0151"/>
    <w:rsid w:val="005D1C67"/>
    <w:rsid w:val="005D23D0"/>
    <w:rsid w:val="005D46CB"/>
    <w:rsid w:val="005D61F7"/>
    <w:rsid w:val="005E35C4"/>
    <w:rsid w:val="005F283A"/>
    <w:rsid w:val="005F2D08"/>
    <w:rsid w:val="005F4A62"/>
    <w:rsid w:val="005F56D5"/>
    <w:rsid w:val="00600265"/>
    <w:rsid w:val="00605DE4"/>
    <w:rsid w:val="00606888"/>
    <w:rsid w:val="006071DF"/>
    <w:rsid w:val="00607DAB"/>
    <w:rsid w:val="00610FEE"/>
    <w:rsid w:val="0061276F"/>
    <w:rsid w:val="006127B7"/>
    <w:rsid w:val="00613193"/>
    <w:rsid w:val="006152EE"/>
    <w:rsid w:val="00615E1B"/>
    <w:rsid w:val="00616AA5"/>
    <w:rsid w:val="00623F91"/>
    <w:rsid w:val="00624B1B"/>
    <w:rsid w:val="006264E6"/>
    <w:rsid w:val="006340C3"/>
    <w:rsid w:val="00636389"/>
    <w:rsid w:val="006366E8"/>
    <w:rsid w:val="00642689"/>
    <w:rsid w:val="006541F3"/>
    <w:rsid w:val="006547C1"/>
    <w:rsid w:val="00661A99"/>
    <w:rsid w:val="0066302A"/>
    <w:rsid w:val="00663CB0"/>
    <w:rsid w:val="0067067D"/>
    <w:rsid w:val="00670743"/>
    <w:rsid w:val="00670AEB"/>
    <w:rsid w:val="006717A5"/>
    <w:rsid w:val="00672F57"/>
    <w:rsid w:val="0067391B"/>
    <w:rsid w:val="00675436"/>
    <w:rsid w:val="0068132C"/>
    <w:rsid w:val="00683EB1"/>
    <w:rsid w:val="00684986"/>
    <w:rsid w:val="00684C45"/>
    <w:rsid w:val="00685B84"/>
    <w:rsid w:val="00690AED"/>
    <w:rsid w:val="006910D4"/>
    <w:rsid w:val="006929F5"/>
    <w:rsid w:val="00692EB6"/>
    <w:rsid w:val="00694371"/>
    <w:rsid w:val="00696BFE"/>
    <w:rsid w:val="00697243"/>
    <w:rsid w:val="00697E91"/>
    <w:rsid w:val="006A03DB"/>
    <w:rsid w:val="006A1269"/>
    <w:rsid w:val="006A16F6"/>
    <w:rsid w:val="006A19C2"/>
    <w:rsid w:val="006A24DD"/>
    <w:rsid w:val="006A31B7"/>
    <w:rsid w:val="006A5440"/>
    <w:rsid w:val="006A650A"/>
    <w:rsid w:val="006A7D82"/>
    <w:rsid w:val="006B3160"/>
    <w:rsid w:val="006B3689"/>
    <w:rsid w:val="006B4EBD"/>
    <w:rsid w:val="006B5126"/>
    <w:rsid w:val="006C0187"/>
    <w:rsid w:val="006C2C39"/>
    <w:rsid w:val="006C44A5"/>
    <w:rsid w:val="006C4FA5"/>
    <w:rsid w:val="006C5750"/>
    <w:rsid w:val="006C79E4"/>
    <w:rsid w:val="006D01C9"/>
    <w:rsid w:val="006D02F2"/>
    <w:rsid w:val="006D5088"/>
    <w:rsid w:val="006E07AF"/>
    <w:rsid w:val="006E1590"/>
    <w:rsid w:val="006E4804"/>
    <w:rsid w:val="006E5397"/>
    <w:rsid w:val="006E6646"/>
    <w:rsid w:val="006E7D82"/>
    <w:rsid w:val="006F027A"/>
    <w:rsid w:val="006F5528"/>
    <w:rsid w:val="006F7512"/>
    <w:rsid w:val="006F7834"/>
    <w:rsid w:val="006F7B69"/>
    <w:rsid w:val="00700BAB"/>
    <w:rsid w:val="007024FA"/>
    <w:rsid w:val="007109FD"/>
    <w:rsid w:val="00711271"/>
    <w:rsid w:val="00714938"/>
    <w:rsid w:val="007166A1"/>
    <w:rsid w:val="0071797B"/>
    <w:rsid w:val="00720545"/>
    <w:rsid w:val="0072302D"/>
    <w:rsid w:val="00724BA4"/>
    <w:rsid w:val="0072509F"/>
    <w:rsid w:val="00730885"/>
    <w:rsid w:val="00730988"/>
    <w:rsid w:val="007353AA"/>
    <w:rsid w:val="0073568C"/>
    <w:rsid w:val="007369AD"/>
    <w:rsid w:val="007451BF"/>
    <w:rsid w:val="007473B5"/>
    <w:rsid w:val="00751BEF"/>
    <w:rsid w:val="00754E2A"/>
    <w:rsid w:val="00757D25"/>
    <w:rsid w:val="00766DF1"/>
    <w:rsid w:val="00767814"/>
    <w:rsid w:val="00771680"/>
    <w:rsid w:val="00773C8E"/>
    <w:rsid w:val="0077566D"/>
    <w:rsid w:val="00781A2C"/>
    <w:rsid w:val="00782416"/>
    <w:rsid w:val="007824BF"/>
    <w:rsid w:val="00785E04"/>
    <w:rsid w:val="00786736"/>
    <w:rsid w:val="00790390"/>
    <w:rsid w:val="00790A3B"/>
    <w:rsid w:val="007923CE"/>
    <w:rsid w:val="00792E27"/>
    <w:rsid w:val="00793E94"/>
    <w:rsid w:val="0079438F"/>
    <w:rsid w:val="007A0177"/>
    <w:rsid w:val="007A155D"/>
    <w:rsid w:val="007A3571"/>
    <w:rsid w:val="007A5684"/>
    <w:rsid w:val="007A7D4A"/>
    <w:rsid w:val="007B1B69"/>
    <w:rsid w:val="007B274F"/>
    <w:rsid w:val="007B2E5A"/>
    <w:rsid w:val="007B7935"/>
    <w:rsid w:val="007B7D96"/>
    <w:rsid w:val="007C2398"/>
    <w:rsid w:val="007C37EE"/>
    <w:rsid w:val="007D20CE"/>
    <w:rsid w:val="007D2177"/>
    <w:rsid w:val="007D70D5"/>
    <w:rsid w:val="007E0204"/>
    <w:rsid w:val="007E1234"/>
    <w:rsid w:val="007E1D86"/>
    <w:rsid w:val="007E1FE9"/>
    <w:rsid w:val="007E2A8C"/>
    <w:rsid w:val="007E44CA"/>
    <w:rsid w:val="007E4A11"/>
    <w:rsid w:val="007E55DF"/>
    <w:rsid w:val="007E673D"/>
    <w:rsid w:val="007E681C"/>
    <w:rsid w:val="007F0A9E"/>
    <w:rsid w:val="007F0AB5"/>
    <w:rsid w:val="007F2839"/>
    <w:rsid w:val="007F39A1"/>
    <w:rsid w:val="007F6F53"/>
    <w:rsid w:val="007F706A"/>
    <w:rsid w:val="0080126F"/>
    <w:rsid w:val="00805658"/>
    <w:rsid w:val="008057BF"/>
    <w:rsid w:val="00805BAC"/>
    <w:rsid w:val="00806574"/>
    <w:rsid w:val="00807DFC"/>
    <w:rsid w:val="00810E75"/>
    <w:rsid w:val="00811270"/>
    <w:rsid w:val="008115EA"/>
    <w:rsid w:val="008144DE"/>
    <w:rsid w:val="008170A9"/>
    <w:rsid w:val="00822340"/>
    <w:rsid w:val="008237A4"/>
    <w:rsid w:val="00824802"/>
    <w:rsid w:val="00824803"/>
    <w:rsid w:val="00825143"/>
    <w:rsid w:val="00826768"/>
    <w:rsid w:val="00830F4F"/>
    <w:rsid w:val="00833C9D"/>
    <w:rsid w:val="0084298E"/>
    <w:rsid w:val="00846DC3"/>
    <w:rsid w:val="008555B0"/>
    <w:rsid w:val="008573AD"/>
    <w:rsid w:val="00863DE1"/>
    <w:rsid w:val="008656A8"/>
    <w:rsid w:val="00866B6B"/>
    <w:rsid w:val="00867F1E"/>
    <w:rsid w:val="00872592"/>
    <w:rsid w:val="00872F44"/>
    <w:rsid w:val="00881D6A"/>
    <w:rsid w:val="00882412"/>
    <w:rsid w:val="00885820"/>
    <w:rsid w:val="0089092D"/>
    <w:rsid w:val="00891DFD"/>
    <w:rsid w:val="008924F6"/>
    <w:rsid w:val="00894261"/>
    <w:rsid w:val="008A16A0"/>
    <w:rsid w:val="008A197C"/>
    <w:rsid w:val="008A2C47"/>
    <w:rsid w:val="008A2FA8"/>
    <w:rsid w:val="008A434C"/>
    <w:rsid w:val="008A7E3D"/>
    <w:rsid w:val="008B5EE9"/>
    <w:rsid w:val="008B622C"/>
    <w:rsid w:val="008B7BD8"/>
    <w:rsid w:val="008C08F8"/>
    <w:rsid w:val="008C17C0"/>
    <w:rsid w:val="008C49FD"/>
    <w:rsid w:val="008C7C27"/>
    <w:rsid w:val="008D024C"/>
    <w:rsid w:val="008D104C"/>
    <w:rsid w:val="008D10FB"/>
    <w:rsid w:val="008D16CD"/>
    <w:rsid w:val="008D3118"/>
    <w:rsid w:val="008D34E5"/>
    <w:rsid w:val="008D45CB"/>
    <w:rsid w:val="008D5A37"/>
    <w:rsid w:val="008E257F"/>
    <w:rsid w:val="008E6281"/>
    <w:rsid w:val="008E6BE0"/>
    <w:rsid w:val="008F0700"/>
    <w:rsid w:val="008F3196"/>
    <w:rsid w:val="008F4A29"/>
    <w:rsid w:val="008F4A3B"/>
    <w:rsid w:val="008F68DC"/>
    <w:rsid w:val="008F6D58"/>
    <w:rsid w:val="00902608"/>
    <w:rsid w:val="00904ED8"/>
    <w:rsid w:val="00906A76"/>
    <w:rsid w:val="00906C1B"/>
    <w:rsid w:val="0091129B"/>
    <w:rsid w:val="009138D3"/>
    <w:rsid w:val="0091421E"/>
    <w:rsid w:val="00915F74"/>
    <w:rsid w:val="00920F22"/>
    <w:rsid w:val="009227A9"/>
    <w:rsid w:val="0092402C"/>
    <w:rsid w:val="00925ACB"/>
    <w:rsid w:val="0092642C"/>
    <w:rsid w:val="00926C91"/>
    <w:rsid w:val="009321DE"/>
    <w:rsid w:val="009322C5"/>
    <w:rsid w:val="00933105"/>
    <w:rsid w:val="009345B9"/>
    <w:rsid w:val="009464A8"/>
    <w:rsid w:val="009470FC"/>
    <w:rsid w:val="009506AB"/>
    <w:rsid w:val="00954D7E"/>
    <w:rsid w:val="00955ACB"/>
    <w:rsid w:val="00961667"/>
    <w:rsid w:val="009734A2"/>
    <w:rsid w:val="00973DC6"/>
    <w:rsid w:val="009740E0"/>
    <w:rsid w:val="00974DC1"/>
    <w:rsid w:val="009846E2"/>
    <w:rsid w:val="009900DA"/>
    <w:rsid w:val="0099302C"/>
    <w:rsid w:val="0099305A"/>
    <w:rsid w:val="009A041A"/>
    <w:rsid w:val="009A0E37"/>
    <w:rsid w:val="009A10C8"/>
    <w:rsid w:val="009A7EF7"/>
    <w:rsid w:val="009B0FD6"/>
    <w:rsid w:val="009B1274"/>
    <w:rsid w:val="009B1ED1"/>
    <w:rsid w:val="009B3CDB"/>
    <w:rsid w:val="009B7C48"/>
    <w:rsid w:val="009B7F3A"/>
    <w:rsid w:val="009C09B3"/>
    <w:rsid w:val="009C43D5"/>
    <w:rsid w:val="009C4C34"/>
    <w:rsid w:val="009C66C5"/>
    <w:rsid w:val="009C6CD5"/>
    <w:rsid w:val="009C758B"/>
    <w:rsid w:val="009D2386"/>
    <w:rsid w:val="009D3D8C"/>
    <w:rsid w:val="009D48E3"/>
    <w:rsid w:val="009E221F"/>
    <w:rsid w:val="009E3042"/>
    <w:rsid w:val="009E5D87"/>
    <w:rsid w:val="009E70CB"/>
    <w:rsid w:val="009E7532"/>
    <w:rsid w:val="009F181B"/>
    <w:rsid w:val="009F19F7"/>
    <w:rsid w:val="009F2539"/>
    <w:rsid w:val="009F78E5"/>
    <w:rsid w:val="009F7AF5"/>
    <w:rsid w:val="00A01B40"/>
    <w:rsid w:val="00A02CB5"/>
    <w:rsid w:val="00A054F9"/>
    <w:rsid w:val="00A06BD1"/>
    <w:rsid w:val="00A07667"/>
    <w:rsid w:val="00A07AAE"/>
    <w:rsid w:val="00A10B20"/>
    <w:rsid w:val="00A10D74"/>
    <w:rsid w:val="00A11978"/>
    <w:rsid w:val="00A12345"/>
    <w:rsid w:val="00A141FB"/>
    <w:rsid w:val="00A15F9C"/>
    <w:rsid w:val="00A16061"/>
    <w:rsid w:val="00A17788"/>
    <w:rsid w:val="00A22DE7"/>
    <w:rsid w:val="00A260F4"/>
    <w:rsid w:val="00A26492"/>
    <w:rsid w:val="00A30168"/>
    <w:rsid w:val="00A315FA"/>
    <w:rsid w:val="00A32470"/>
    <w:rsid w:val="00A350C1"/>
    <w:rsid w:val="00A375CB"/>
    <w:rsid w:val="00A37659"/>
    <w:rsid w:val="00A37676"/>
    <w:rsid w:val="00A45EAA"/>
    <w:rsid w:val="00A4669E"/>
    <w:rsid w:val="00A53F70"/>
    <w:rsid w:val="00A56CF0"/>
    <w:rsid w:val="00A63C12"/>
    <w:rsid w:val="00A66C4B"/>
    <w:rsid w:val="00A67776"/>
    <w:rsid w:val="00A67863"/>
    <w:rsid w:val="00A7259F"/>
    <w:rsid w:val="00A72BA1"/>
    <w:rsid w:val="00A73512"/>
    <w:rsid w:val="00A753EC"/>
    <w:rsid w:val="00A76C70"/>
    <w:rsid w:val="00A7786D"/>
    <w:rsid w:val="00A80FB5"/>
    <w:rsid w:val="00A8165C"/>
    <w:rsid w:val="00A82098"/>
    <w:rsid w:val="00A8413D"/>
    <w:rsid w:val="00A84BBC"/>
    <w:rsid w:val="00A85063"/>
    <w:rsid w:val="00A85BDD"/>
    <w:rsid w:val="00A86871"/>
    <w:rsid w:val="00A86DC0"/>
    <w:rsid w:val="00A87E8C"/>
    <w:rsid w:val="00A946F1"/>
    <w:rsid w:val="00A956E6"/>
    <w:rsid w:val="00A97B74"/>
    <w:rsid w:val="00AA14FA"/>
    <w:rsid w:val="00AA46E7"/>
    <w:rsid w:val="00AA4987"/>
    <w:rsid w:val="00AB09A1"/>
    <w:rsid w:val="00AB5D94"/>
    <w:rsid w:val="00AB6F93"/>
    <w:rsid w:val="00AC1317"/>
    <w:rsid w:val="00AC45A2"/>
    <w:rsid w:val="00AC487C"/>
    <w:rsid w:val="00AD0CBD"/>
    <w:rsid w:val="00AD2ED2"/>
    <w:rsid w:val="00AD3795"/>
    <w:rsid w:val="00AD4C45"/>
    <w:rsid w:val="00AD70B2"/>
    <w:rsid w:val="00AE1DAC"/>
    <w:rsid w:val="00AE2E10"/>
    <w:rsid w:val="00AE7459"/>
    <w:rsid w:val="00AE768B"/>
    <w:rsid w:val="00AF0376"/>
    <w:rsid w:val="00AF096A"/>
    <w:rsid w:val="00AF24CC"/>
    <w:rsid w:val="00AF5103"/>
    <w:rsid w:val="00AF66D4"/>
    <w:rsid w:val="00AF6D46"/>
    <w:rsid w:val="00AF6FC3"/>
    <w:rsid w:val="00B0102E"/>
    <w:rsid w:val="00B02941"/>
    <w:rsid w:val="00B038E3"/>
    <w:rsid w:val="00B03BF7"/>
    <w:rsid w:val="00B054C9"/>
    <w:rsid w:val="00B05E70"/>
    <w:rsid w:val="00B13AE6"/>
    <w:rsid w:val="00B14036"/>
    <w:rsid w:val="00B16CA4"/>
    <w:rsid w:val="00B17514"/>
    <w:rsid w:val="00B205CF"/>
    <w:rsid w:val="00B20DAC"/>
    <w:rsid w:val="00B2169D"/>
    <w:rsid w:val="00B23016"/>
    <w:rsid w:val="00B230FC"/>
    <w:rsid w:val="00B3043B"/>
    <w:rsid w:val="00B305A5"/>
    <w:rsid w:val="00B30E37"/>
    <w:rsid w:val="00B31A90"/>
    <w:rsid w:val="00B34CA2"/>
    <w:rsid w:val="00B37307"/>
    <w:rsid w:val="00B37E59"/>
    <w:rsid w:val="00B40651"/>
    <w:rsid w:val="00B414DA"/>
    <w:rsid w:val="00B414F1"/>
    <w:rsid w:val="00B416FD"/>
    <w:rsid w:val="00B417E4"/>
    <w:rsid w:val="00B4211F"/>
    <w:rsid w:val="00B4241F"/>
    <w:rsid w:val="00B45057"/>
    <w:rsid w:val="00B456BE"/>
    <w:rsid w:val="00B478CC"/>
    <w:rsid w:val="00B50401"/>
    <w:rsid w:val="00B52BED"/>
    <w:rsid w:val="00B568BF"/>
    <w:rsid w:val="00B56F14"/>
    <w:rsid w:val="00B600FA"/>
    <w:rsid w:val="00B60EA9"/>
    <w:rsid w:val="00B618E9"/>
    <w:rsid w:val="00B62331"/>
    <w:rsid w:val="00B6270D"/>
    <w:rsid w:val="00B63311"/>
    <w:rsid w:val="00B648CF"/>
    <w:rsid w:val="00B64BC1"/>
    <w:rsid w:val="00B73051"/>
    <w:rsid w:val="00B74604"/>
    <w:rsid w:val="00B8083E"/>
    <w:rsid w:val="00B8140F"/>
    <w:rsid w:val="00B81D32"/>
    <w:rsid w:val="00B824E5"/>
    <w:rsid w:val="00B8328E"/>
    <w:rsid w:val="00B87C85"/>
    <w:rsid w:val="00B9144C"/>
    <w:rsid w:val="00B950FB"/>
    <w:rsid w:val="00BA4B8C"/>
    <w:rsid w:val="00BB1EF6"/>
    <w:rsid w:val="00BB4BBD"/>
    <w:rsid w:val="00BB602D"/>
    <w:rsid w:val="00BB6755"/>
    <w:rsid w:val="00BB6911"/>
    <w:rsid w:val="00BB70C9"/>
    <w:rsid w:val="00BB72F5"/>
    <w:rsid w:val="00BD27F9"/>
    <w:rsid w:val="00BD2CF8"/>
    <w:rsid w:val="00BD4867"/>
    <w:rsid w:val="00BE2555"/>
    <w:rsid w:val="00BE374F"/>
    <w:rsid w:val="00BE42CD"/>
    <w:rsid w:val="00BE4E09"/>
    <w:rsid w:val="00BE6A59"/>
    <w:rsid w:val="00BE6E17"/>
    <w:rsid w:val="00BF21DA"/>
    <w:rsid w:val="00BF34E0"/>
    <w:rsid w:val="00BF3996"/>
    <w:rsid w:val="00BF6906"/>
    <w:rsid w:val="00C01FD8"/>
    <w:rsid w:val="00C032FA"/>
    <w:rsid w:val="00C03B0E"/>
    <w:rsid w:val="00C040BC"/>
    <w:rsid w:val="00C04D4B"/>
    <w:rsid w:val="00C06543"/>
    <w:rsid w:val="00C12A5C"/>
    <w:rsid w:val="00C12DB1"/>
    <w:rsid w:val="00C143EA"/>
    <w:rsid w:val="00C17D8C"/>
    <w:rsid w:val="00C20A95"/>
    <w:rsid w:val="00C215D2"/>
    <w:rsid w:val="00C253A0"/>
    <w:rsid w:val="00C26F1A"/>
    <w:rsid w:val="00C3199E"/>
    <w:rsid w:val="00C33D75"/>
    <w:rsid w:val="00C34ECE"/>
    <w:rsid w:val="00C36BF3"/>
    <w:rsid w:val="00C4204A"/>
    <w:rsid w:val="00C53AEE"/>
    <w:rsid w:val="00C54A9D"/>
    <w:rsid w:val="00C60634"/>
    <w:rsid w:val="00C651DB"/>
    <w:rsid w:val="00C701CA"/>
    <w:rsid w:val="00C70E4B"/>
    <w:rsid w:val="00C74605"/>
    <w:rsid w:val="00C84700"/>
    <w:rsid w:val="00C920BB"/>
    <w:rsid w:val="00C95472"/>
    <w:rsid w:val="00C959E2"/>
    <w:rsid w:val="00CA2430"/>
    <w:rsid w:val="00CB071D"/>
    <w:rsid w:val="00CB1DC0"/>
    <w:rsid w:val="00CB52E5"/>
    <w:rsid w:val="00CB537D"/>
    <w:rsid w:val="00CC109D"/>
    <w:rsid w:val="00CC295A"/>
    <w:rsid w:val="00CC2D0B"/>
    <w:rsid w:val="00CC5ABC"/>
    <w:rsid w:val="00CC6939"/>
    <w:rsid w:val="00CD32D6"/>
    <w:rsid w:val="00CD4AD1"/>
    <w:rsid w:val="00CD54E5"/>
    <w:rsid w:val="00CD58A2"/>
    <w:rsid w:val="00CD6921"/>
    <w:rsid w:val="00CE15FE"/>
    <w:rsid w:val="00CE1745"/>
    <w:rsid w:val="00CE4C92"/>
    <w:rsid w:val="00CE5C18"/>
    <w:rsid w:val="00CE7927"/>
    <w:rsid w:val="00CF04BB"/>
    <w:rsid w:val="00CF1F24"/>
    <w:rsid w:val="00CF1FED"/>
    <w:rsid w:val="00CF4115"/>
    <w:rsid w:val="00CF70E6"/>
    <w:rsid w:val="00D01D69"/>
    <w:rsid w:val="00D027CF"/>
    <w:rsid w:val="00D04CA6"/>
    <w:rsid w:val="00D0501A"/>
    <w:rsid w:val="00D10014"/>
    <w:rsid w:val="00D10D21"/>
    <w:rsid w:val="00D115BB"/>
    <w:rsid w:val="00D131D7"/>
    <w:rsid w:val="00D13F7C"/>
    <w:rsid w:val="00D14D08"/>
    <w:rsid w:val="00D165DC"/>
    <w:rsid w:val="00D227B0"/>
    <w:rsid w:val="00D25220"/>
    <w:rsid w:val="00D25A6F"/>
    <w:rsid w:val="00D25FE1"/>
    <w:rsid w:val="00D2725E"/>
    <w:rsid w:val="00D31DFF"/>
    <w:rsid w:val="00D32F84"/>
    <w:rsid w:val="00D3352C"/>
    <w:rsid w:val="00D348F4"/>
    <w:rsid w:val="00D369DD"/>
    <w:rsid w:val="00D45F00"/>
    <w:rsid w:val="00D464DF"/>
    <w:rsid w:val="00D468E1"/>
    <w:rsid w:val="00D470F5"/>
    <w:rsid w:val="00D51C2C"/>
    <w:rsid w:val="00D5711F"/>
    <w:rsid w:val="00D62690"/>
    <w:rsid w:val="00D63C07"/>
    <w:rsid w:val="00D64120"/>
    <w:rsid w:val="00D661C0"/>
    <w:rsid w:val="00D673F4"/>
    <w:rsid w:val="00D714C7"/>
    <w:rsid w:val="00D724E4"/>
    <w:rsid w:val="00D73B90"/>
    <w:rsid w:val="00D75C1C"/>
    <w:rsid w:val="00D7797E"/>
    <w:rsid w:val="00D81F30"/>
    <w:rsid w:val="00D8385A"/>
    <w:rsid w:val="00D84636"/>
    <w:rsid w:val="00D84A7C"/>
    <w:rsid w:val="00D86CD1"/>
    <w:rsid w:val="00D91D08"/>
    <w:rsid w:val="00D92F6B"/>
    <w:rsid w:val="00D94D83"/>
    <w:rsid w:val="00D97474"/>
    <w:rsid w:val="00DA3327"/>
    <w:rsid w:val="00DA369C"/>
    <w:rsid w:val="00DA4A3E"/>
    <w:rsid w:val="00DA7D30"/>
    <w:rsid w:val="00DB2E8E"/>
    <w:rsid w:val="00DB5D2D"/>
    <w:rsid w:val="00DB6310"/>
    <w:rsid w:val="00DB65D3"/>
    <w:rsid w:val="00DB7DF7"/>
    <w:rsid w:val="00DC0BF8"/>
    <w:rsid w:val="00DC2FAA"/>
    <w:rsid w:val="00DD5014"/>
    <w:rsid w:val="00DD67CC"/>
    <w:rsid w:val="00DD7B6A"/>
    <w:rsid w:val="00DE24D6"/>
    <w:rsid w:val="00DE2895"/>
    <w:rsid w:val="00DF4C5F"/>
    <w:rsid w:val="00DF56BC"/>
    <w:rsid w:val="00DF6805"/>
    <w:rsid w:val="00DF6840"/>
    <w:rsid w:val="00DF709D"/>
    <w:rsid w:val="00E03A99"/>
    <w:rsid w:val="00E0467A"/>
    <w:rsid w:val="00E07437"/>
    <w:rsid w:val="00E076C6"/>
    <w:rsid w:val="00E141A4"/>
    <w:rsid w:val="00E14B04"/>
    <w:rsid w:val="00E16001"/>
    <w:rsid w:val="00E20B6F"/>
    <w:rsid w:val="00E266C7"/>
    <w:rsid w:val="00E27743"/>
    <w:rsid w:val="00E3048A"/>
    <w:rsid w:val="00E305C3"/>
    <w:rsid w:val="00E31B18"/>
    <w:rsid w:val="00E3300F"/>
    <w:rsid w:val="00E34EEE"/>
    <w:rsid w:val="00E3655C"/>
    <w:rsid w:val="00E374BD"/>
    <w:rsid w:val="00E42BAD"/>
    <w:rsid w:val="00E42BC6"/>
    <w:rsid w:val="00E437F1"/>
    <w:rsid w:val="00E4444F"/>
    <w:rsid w:val="00E4644E"/>
    <w:rsid w:val="00E47A89"/>
    <w:rsid w:val="00E5114B"/>
    <w:rsid w:val="00E51EED"/>
    <w:rsid w:val="00E54242"/>
    <w:rsid w:val="00E54A88"/>
    <w:rsid w:val="00E54EA3"/>
    <w:rsid w:val="00E567F1"/>
    <w:rsid w:val="00E574A3"/>
    <w:rsid w:val="00E6031D"/>
    <w:rsid w:val="00E60697"/>
    <w:rsid w:val="00E612FF"/>
    <w:rsid w:val="00E62E41"/>
    <w:rsid w:val="00E63F11"/>
    <w:rsid w:val="00E70E52"/>
    <w:rsid w:val="00E71250"/>
    <w:rsid w:val="00E74DF2"/>
    <w:rsid w:val="00E777A9"/>
    <w:rsid w:val="00E83411"/>
    <w:rsid w:val="00E86976"/>
    <w:rsid w:val="00E926D9"/>
    <w:rsid w:val="00E94638"/>
    <w:rsid w:val="00E94F50"/>
    <w:rsid w:val="00E96439"/>
    <w:rsid w:val="00EA13CE"/>
    <w:rsid w:val="00EA4B51"/>
    <w:rsid w:val="00EA4D40"/>
    <w:rsid w:val="00EA4E5A"/>
    <w:rsid w:val="00EA53D1"/>
    <w:rsid w:val="00EA576B"/>
    <w:rsid w:val="00EA64BA"/>
    <w:rsid w:val="00EA692A"/>
    <w:rsid w:val="00EA757A"/>
    <w:rsid w:val="00EB169B"/>
    <w:rsid w:val="00EB31FD"/>
    <w:rsid w:val="00EB57E7"/>
    <w:rsid w:val="00EB627C"/>
    <w:rsid w:val="00EB6954"/>
    <w:rsid w:val="00EC1020"/>
    <w:rsid w:val="00EC2192"/>
    <w:rsid w:val="00EC57D9"/>
    <w:rsid w:val="00EC5BC1"/>
    <w:rsid w:val="00ED0802"/>
    <w:rsid w:val="00ED370C"/>
    <w:rsid w:val="00ED419D"/>
    <w:rsid w:val="00ED4360"/>
    <w:rsid w:val="00ED6DFE"/>
    <w:rsid w:val="00ED7208"/>
    <w:rsid w:val="00EE2BD5"/>
    <w:rsid w:val="00EE3F03"/>
    <w:rsid w:val="00EE40B2"/>
    <w:rsid w:val="00EE4421"/>
    <w:rsid w:val="00EE54FF"/>
    <w:rsid w:val="00EF0542"/>
    <w:rsid w:val="00EF2207"/>
    <w:rsid w:val="00EF31A3"/>
    <w:rsid w:val="00EF3BF1"/>
    <w:rsid w:val="00EF4E57"/>
    <w:rsid w:val="00EF7F74"/>
    <w:rsid w:val="00F04298"/>
    <w:rsid w:val="00F056F9"/>
    <w:rsid w:val="00F0726D"/>
    <w:rsid w:val="00F10C1F"/>
    <w:rsid w:val="00F1302A"/>
    <w:rsid w:val="00F14584"/>
    <w:rsid w:val="00F241E6"/>
    <w:rsid w:val="00F26533"/>
    <w:rsid w:val="00F34787"/>
    <w:rsid w:val="00F35CE6"/>
    <w:rsid w:val="00F362DA"/>
    <w:rsid w:val="00F364C2"/>
    <w:rsid w:val="00F36D3E"/>
    <w:rsid w:val="00F373EC"/>
    <w:rsid w:val="00F377EC"/>
    <w:rsid w:val="00F37C87"/>
    <w:rsid w:val="00F46A78"/>
    <w:rsid w:val="00F46EA0"/>
    <w:rsid w:val="00F514CE"/>
    <w:rsid w:val="00F51742"/>
    <w:rsid w:val="00F522CA"/>
    <w:rsid w:val="00F52803"/>
    <w:rsid w:val="00F53E8E"/>
    <w:rsid w:val="00F55FB7"/>
    <w:rsid w:val="00F56F48"/>
    <w:rsid w:val="00F61957"/>
    <w:rsid w:val="00F634AA"/>
    <w:rsid w:val="00F6361F"/>
    <w:rsid w:val="00F63AFC"/>
    <w:rsid w:val="00F64ABD"/>
    <w:rsid w:val="00F73AA9"/>
    <w:rsid w:val="00F77B08"/>
    <w:rsid w:val="00F86756"/>
    <w:rsid w:val="00F879B0"/>
    <w:rsid w:val="00F90119"/>
    <w:rsid w:val="00F906F2"/>
    <w:rsid w:val="00F90EDC"/>
    <w:rsid w:val="00F92076"/>
    <w:rsid w:val="00FA381F"/>
    <w:rsid w:val="00FB04F6"/>
    <w:rsid w:val="00FC4910"/>
    <w:rsid w:val="00FC4EA1"/>
    <w:rsid w:val="00FC5710"/>
    <w:rsid w:val="00FC7928"/>
    <w:rsid w:val="00FD015F"/>
    <w:rsid w:val="00FD1D24"/>
    <w:rsid w:val="00FD24D3"/>
    <w:rsid w:val="00FD3511"/>
    <w:rsid w:val="00FD3FCB"/>
    <w:rsid w:val="00FD532C"/>
    <w:rsid w:val="00FE448E"/>
    <w:rsid w:val="00FE4F63"/>
    <w:rsid w:val="00FE5D8C"/>
    <w:rsid w:val="00FE75D1"/>
    <w:rsid w:val="00FF0F84"/>
    <w:rsid w:val="00FF1D92"/>
    <w:rsid w:val="00FF2E7E"/>
    <w:rsid w:val="00FF3BFC"/>
    <w:rsid w:val="00FF4AF0"/>
    <w:rsid w:val="00FF5C70"/>
    <w:rsid w:val="00FF5F3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Typewriter"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DF7"/>
    <w:rPr>
      <w:sz w:val="24"/>
      <w:szCs w:val="24"/>
    </w:rPr>
  </w:style>
  <w:style w:type="paragraph" w:styleId="Heading1">
    <w:name w:val="heading 1"/>
    <w:basedOn w:val="Normal"/>
    <w:next w:val="Normal"/>
    <w:link w:val="Heading1Char"/>
    <w:uiPriority w:val="9"/>
    <w:qFormat/>
    <w:rsid w:val="0010650F"/>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3C2DF4"/>
    <w:pPr>
      <w:keepNext/>
      <w:spacing w:before="240" w:after="60"/>
      <w:outlineLvl w:val="1"/>
    </w:pPr>
    <w:rPr>
      <w:rFonts w:ascii="Cambria" w:hAnsi="Cambria"/>
      <w:b/>
      <w:bCs/>
      <w:i/>
      <w:iCs/>
      <w:sz w:val="28"/>
      <w:szCs w:val="28"/>
    </w:rPr>
  </w:style>
  <w:style w:type="paragraph" w:styleId="Heading3">
    <w:name w:val="heading 3"/>
    <w:basedOn w:val="Normal"/>
    <w:next w:val="Normal"/>
    <w:qFormat/>
    <w:rsid w:val="00F55FB7"/>
    <w:pPr>
      <w:keepNext/>
      <w:outlineLvl w:val="2"/>
    </w:pPr>
    <w:rPr>
      <w:b/>
      <w:sz w:val="66"/>
      <w:szCs w:val="20"/>
    </w:rPr>
  </w:style>
  <w:style w:type="paragraph" w:styleId="Heading4">
    <w:name w:val="heading 4"/>
    <w:basedOn w:val="Normal"/>
    <w:next w:val="Normal"/>
    <w:qFormat/>
    <w:rsid w:val="00F55FB7"/>
    <w:pPr>
      <w:keepNext/>
      <w:outlineLvl w:val="3"/>
    </w:pPr>
    <w:rPr>
      <w:b/>
      <w:sz w:val="56"/>
      <w:szCs w:val="20"/>
    </w:rPr>
  </w:style>
  <w:style w:type="paragraph" w:styleId="Heading5">
    <w:name w:val="heading 5"/>
    <w:basedOn w:val="Normal"/>
    <w:next w:val="Normal"/>
    <w:qFormat/>
    <w:rsid w:val="00F55FB7"/>
    <w:pPr>
      <w:keepNext/>
      <w:outlineLvl w:val="4"/>
    </w:pPr>
    <w:rPr>
      <w:b/>
      <w:sz w:val="52"/>
      <w:szCs w:val="20"/>
    </w:rPr>
  </w:style>
  <w:style w:type="paragraph" w:styleId="Heading6">
    <w:name w:val="heading 6"/>
    <w:basedOn w:val="Normal"/>
    <w:next w:val="Normal"/>
    <w:qFormat/>
    <w:rsid w:val="00F55FB7"/>
    <w:pPr>
      <w:keepNext/>
      <w:jc w:val="center"/>
      <w:outlineLvl w:val="5"/>
    </w:pPr>
    <w:rPr>
      <w:b/>
      <w:sz w:val="52"/>
      <w:szCs w:val="20"/>
    </w:rPr>
  </w:style>
  <w:style w:type="paragraph" w:styleId="Heading7">
    <w:name w:val="heading 7"/>
    <w:basedOn w:val="Normal"/>
    <w:next w:val="Normal"/>
    <w:qFormat/>
    <w:rsid w:val="00F55FB7"/>
    <w:pPr>
      <w:keepNext/>
      <w:outlineLvl w:val="6"/>
    </w:pPr>
    <w:rPr>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95A28"/>
    <w:rPr>
      <w:color w:val="0000FF"/>
      <w:u w:val="single"/>
    </w:rPr>
  </w:style>
  <w:style w:type="paragraph" w:customStyle="1" w:styleId="h3">
    <w:name w:val="h3"/>
    <w:basedOn w:val="Normal"/>
    <w:rsid w:val="00195A28"/>
    <w:pPr>
      <w:spacing w:before="100" w:beforeAutospacing="1" w:after="100" w:afterAutospacing="1"/>
    </w:pPr>
  </w:style>
  <w:style w:type="paragraph" w:styleId="Header">
    <w:name w:val="header"/>
    <w:basedOn w:val="Normal"/>
    <w:rsid w:val="00195A28"/>
    <w:pPr>
      <w:tabs>
        <w:tab w:val="center" w:pos="4320"/>
        <w:tab w:val="right" w:pos="8640"/>
      </w:tabs>
    </w:pPr>
  </w:style>
  <w:style w:type="paragraph" w:styleId="Footer">
    <w:name w:val="footer"/>
    <w:basedOn w:val="Normal"/>
    <w:rsid w:val="00195A28"/>
    <w:pPr>
      <w:tabs>
        <w:tab w:val="center" w:pos="4320"/>
        <w:tab w:val="right" w:pos="8640"/>
      </w:tabs>
    </w:pPr>
  </w:style>
  <w:style w:type="table" w:styleId="TableGrid">
    <w:name w:val="Table Grid"/>
    <w:basedOn w:val="TableNormal"/>
    <w:rsid w:val="00283D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A141FB"/>
    <w:rPr>
      <w:rFonts w:ascii="Tahoma" w:hAnsi="Tahoma" w:cs="Tahoma"/>
      <w:sz w:val="16"/>
      <w:szCs w:val="16"/>
    </w:rPr>
  </w:style>
  <w:style w:type="paragraph" w:styleId="Title">
    <w:name w:val="Title"/>
    <w:basedOn w:val="Normal"/>
    <w:link w:val="TitleChar"/>
    <w:qFormat/>
    <w:rsid w:val="00DC0BF8"/>
    <w:pPr>
      <w:ind w:left="1440" w:firstLine="720"/>
      <w:jc w:val="center"/>
    </w:pPr>
    <w:rPr>
      <w:b/>
      <w:bCs/>
      <w:sz w:val="28"/>
    </w:rPr>
  </w:style>
  <w:style w:type="character" w:customStyle="1" w:styleId="TitleChar">
    <w:name w:val="Title Char"/>
    <w:basedOn w:val="DefaultParagraphFont"/>
    <w:link w:val="Title"/>
    <w:rsid w:val="00DC0BF8"/>
    <w:rPr>
      <w:b/>
      <w:bCs/>
      <w:sz w:val="28"/>
      <w:szCs w:val="24"/>
    </w:rPr>
  </w:style>
  <w:style w:type="paragraph" w:styleId="NormalWeb">
    <w:name w:val="Normal (Web)"/>
    <w:basedOn w:val="Normal"/>
    <w:uiPriority w:val="99"/>
    <w:rsid w:val="00DC0BF8"/>
    <w:pPr>
      <w:spacing w:before="100" w:beforeAutospacing="1" w:after="100" w:afterAutospacing="1"/>
    </w:pPr>
  </w:style>
  <w:style w:type="character" w:styleId="HTMLTypewriter">
    <w:name w:val="HTML Typewriter"/>
    <w:basedOn w:val="DefaultParagraphFont"/>
    <w:semiHidden/>
    <w:rsid w:val="00DC0BF8"/>
    <w:rPr>
      <w:rFonts w:ascii="Courier New" w:eastAsia="Courier New" w:hAnsi="Courier New" w:cs="Courier New"/>
      <w:sz w:val="20"/>
      <w:szCs w:val="20"/>
    </w:rPr>
  </w:style>
  <w:style w:type="paragraph" w:styleId="BodyText">
    <w:name w:val="Body Text"/>
    <w:basedOn w:val="Normal"/>
    <w:link w:val="BodyTextChar"/>
    <w:semiHidden/>
    <w:rsid w:val="00DC0BF8"/>
    <w:pPr>
      <w:jc w:val="both"/>
    </w:pPr>
  </w:style>
  <w:style w:type="character" w:customStyle="1" w:styleId="BodyTextChar">
    <w:name w:val="Body Text Char"/>
    <w:basedOn w:val="DefaultParagraphFont"/>
    <w:link w:val="BodyText"/>
    <w:semiHidden/>
    <w:rsid w:val="00DC0BF8"/>
    <w:rPr>
      <w:sz w:val="24"/>
      <w:szCs w:val="24"/>
    </w:rPr>
  </w:style>
  <w:style w:type="paragraph" w:styleId="BodyText2">
    <w:name w:val="Body Text 2"/>
    <w:basedOn w:val="Normal"/>
    <w:link w:val="BodyText2Char"/>
    <w:semiHidden/>
    <w:rsid w:val="00DC0BF8"/>
    <w:pPr>
      <w:jc w:val="center"/>
    </w:pPr>
  </w:style>
  <w:style w:type="character" w:customStyle="1" w:styleId="BodyText2Char">
    <w:name w:val="Body Text 2 Char"/>
    <w:basedOn w:val="DefaultParagraphFont"/>
    <w:link w:val="BodyText2"/>
    <w:semiHidden/>
    <w:rsid w:val="00DC0BF8"/>
    <w:rPr>
      <w:sz w:val="24"/>
      <w:szCs w:val="24"/>
    </w:rPr>
  </w:style>
  <w:style w:type="paragraph" w:styleId="BodyTextIndent">
    <w:name w:val="Body Text Indent"/>
    <w:basedOn w:val="Normal"/>
    <w:link w:val="BodyTextIndentChar"/>
    <w:semiHidden/>
    <w:rsid w:val="00DC0BF8"/>
    <w:pPr>
      <w:ind w:left="360" w:hanging="360"/>
      <w:jc w:val="both"/>
    </w:pPr>
  </w:style>
  <w:style w:type="character" w:customStyle="1" w:styleId="BodyTextIndentChar">
    <w:name w:val="Body Text Indent Char"/>
    <w:basedOn w:val="DefaultParagraphFont"/>
    <w:link w:val="BodyTextIndent"/>
    <w:semiHidden/>
    <w:rsid w:val="00DC0BF8"/>
    <w:rPr>
      <w:sz w:val="24"/>
      <w:szCs w:val="24"/>
    </w:rPr>
  </w:style>
  <w:style w:type="paragraph" w:styleId="DocumentMap">
    <w:name w:val="Document Map"/>
    <w:basedOn w:val="Normal"/>
    <w:link w:val="DocumentMapChar"/>
    <w:uiPriority w:val="99"/>
    <w:semiHidden/>
    <w:unhideWhenUsed/>
    <w:rsid w:val="00792E27"/>
    <w:rPr>
      <w:rFonts w:ascii="Tahoma" w:hAnsi="Tahoma" w:cs="Tahoma"/>
      <w:sz w:val="16"/>
      <w:szCs w:val="16"/>
    </w:rPr>
  </w:style>
  <w:style w:type="character" w:customStyle="1" w:styleId="DocumentMapChar">
    <w:name w:val="Document Map Char"/>
    <w:basedOn w:val="DefaultParagraphFont"/>
    <w:link w:val="DocumentMap"/>
    <w:uiPriority w:val="99"/>
    <w:semiHidden/>
    <w:rsid w:val="00792E27"/>
    <w:rPr>
      <w:rFonts w:ascii="Tahoma" w:hAnsi="Tahoma" w:cs="Tahoma"/>
      <w:sz w:val="16"/>
      <w:szCs w:val="16"/>
    </w:rPr>
  </w:style>
  <w:style w:type="character" w:customStyle="1" w:styleId="apple-converted-space">
    <w:name w:val="apple-converted-space"/>
    <w:basedOn w:val="DefaultParagraphFont"/>
    <w:rsid w:val="00B62331"/>
  </w:style>
  <w:style w:type="character" w:styleId="Emphasis">
    <w:name w:val="Emphasis"/>
    <w:basedOn w:val="DefaultParagraphFont"/>
    <w:uiPriority w:val="20"/>
    <w:qFormat/>
    <w:rsid w:val="00B62331"/>
    <w:rPr>
      <w:i/>
      <w:iCs/>
    </w:rPr>
  </w:style>
  <w:style w:type="paragraph" w:styleId="ListParagraph">
    <w:name w:val="List Paragraph"/>
    <w:basedOn w:val="Normal"/>
    <w:uiPriority w:val="34"/>
    <w:qFormat/>
    <w:rsid w:val="00B60EA9"/>
    <w:pPr>
      <w:ind w:left="720"/>
      <w:contextualSpacing/>
    </w:pPr>
  </w:style>
  <w:style w:type="character" w:customStyle="1" w:styleId="Heading1Char">
    <w:name w:val="Heading 1 Char"/>
    <w:basedOn w:val="DefaultParagraphFont"/>
    <w:link w:val="Heading1"/>
    <w:uiPriority w:val="9"/>
    <w:rsid w:val="0010650F"/>
    <w:rPr>
      <w:rFonts w:ascii="Cambria" w:eastAsia="Times New Roman" w:hAnsi="Cambria" w:cs="Times New Roman"/>
      <w:b/>
      <w:bCs/>
      <w:kern w:val="32"/>
      <w:sz w:val="32"/>
      <w:szCs w:val="32"/>
    </w:rPr>
  </w:style>
  <w:style w:type="paragraph" w:customStyle="1" w:styleId="listparagraph0">
    <w:name w:val="listparagraph"/>
    <w:basedOn w:val="Normal"/>
    <w:rsid w:val="0010650F"/>
    <w:pPr>
      <w:spacing w:before="100" w:beforeAutospacing="1" w:after="100" w:afterAutospacing="1"/>
    </w:pPr>
  </w:style>
  <w:style w:type="character" w:customStyle="1" w:styleId="Heading2Char">
    <w:name w:val="Heading 2 Char"/>
    <w:basedOn w:val="DefaultParagraphFont"/>
    <w:link w:val="Heading2"/>
    <w:uiPriority w:val="9"/>
    <w:semiHidden/>
    <w:rsid w:val="003C2DF4"/>
    <w:rPr>
      <w:rFonts w:ascii="Cambria" w:eastAsia="Times New Roman" w:hAnsi="Cambria" w:cs="Times New Roman"/>
      <w:b/>
      <w:bCs/>
      <w:i/>
      <w:iCs/>
      <w:sz w:val="28"/>
      <w:szCs w:val="28"/>
    </w:rPr>
  </w:style>
  <w:style w:type="paragraph" w:styleId="HTMLPreformatted">
    <w:name w:val="HTML Preformatted"/>
    <w:basedOn w:val="Normal"/>
    <w:link w:val="HTMLPreformattedChar"/>
    <w:uiPriority w:val="99"/>
    <w:unhideWhenUsed/>
    <w:rsid w:val="003C2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2DF4"/>
    <w:rPr>
      <w:rFonts w:ascii="Courier New" w:hAnsi="Courier New" w:cs="Courier New"/>
    </w:rPr>
  </w:style>
  <w:style w:type="character" w:styleId="Strong">
    <w:name w:val="Strong"/>
    <w:basedOn w:val="DefaultParagraphFont"/>
    <w:uiPriority w:val="22"/>
    <w:qFormat/>
    <w:rsid w:val="003C2DF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Typewriter"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DF7"/>
    <w:rPr>
      <w:sz w:val="24"/>
      <w:szCs w:val="24"/>
    </w:rPr>
  </w:style>
  <w:style w:type="paragraph" w:styleId="Heading1">
    <w:name w:val="heading 1"/>
    <w:basedOn w:val="Normal"/>
    <w:next w:val="Normal"/>
    <w:link w:val="Heading1Char"/>
    <w:uiPriority w:val="9"/>
    <w:qFormat/>
    <w:rsid w:val="0010650F"/>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3C2DF4"/>
    <w:pPr>
      <w:keepNext/>
      <w:spacing w:before="240" w:after="60"/>
      <w:outlineLvl w:val="1"/>
    </w:pPr>
    <w:rPr>
      <w:rFonts w:ascii="Cambria" w:hAnsi="Cambria"/>
      <w:b/>
      <w:bCs/>
      <w:i/>
      <w:iCs/>
      <w:sz w:val="28"/>
      <w:szCs w:val="28"/>
    </w:rPr>
  </w:style>
  <w:style w:type="paragraph" w:styleId="Heading3">
    <w:name w:val="heading 3"/>
    <w:basedOn w:val="Normal"/>
    <w:next w:val="Normal"/>
    <w:qFormat/>
    <w:rsid w:val="00F55FB7"/>
    <w:pPr>
      <w:keepNext/>
      <w:outlineLvl w:val="2"/>
    </w:pPr>
    <w:rPr>
      <w:b/>
      <w:sz w:val="66"/>
      <w:szCs w:val="20"/>
    </w:rPr>
  </w:style>
  <w:style w:type="paragraph" w:styleId="Heading4">
    <w:name w:val="heading 4"/>
    <w:basedOn w:val="Normal"/>
    <w:next w:val="Normal"/>
    <w:qFormat/>
    <w:rsid w:val="00F55FB7"/>
    <w:pPr>
      <w:keepNext/>
      <w:outlineLvl w:val="3"/>
    </w:pPr>
    <w:rPr>
      <w:b/>
      <w:sz w:val="56"/>
      <w:szCs w:val="20"/>
    </w:rPr>
  </w:style>
  <w:style w:type="paragraph" w:styleId="Heading5">
    <w:name w:val="heading 5"/>
    <w:basedOn w:val="Normal"/>
    <w:next w:val="Normal"/>
    <w:qFormat/>
    <w:rsid w:val="00F55FB7"/>
    <w:pPr>
      <w:keepNext/>
      <w:outlineLvl w:val="4"/>
    </w:pPr>
    <w:rPr>
      <w:b/>
      <w:sz w:val="52"/>
      <w:szCs w:val="20"/>
    </w:rPr>
  </w:style>
  <w:style w:type="paragraph" w:styleId="Heading6">
    <w:name w:val="heading 6"/>
    <w:basedOn w:val="Normal"/>
    <w:next w:val="Normal"/>
    <w:qFormat/>
    <w:rsid w:val="00F55FB7"/>
    <w:pPr>
      <w:keepNext/>
      <w:jc w:val="center"/>
      <w:outlineLvl w:val="5"/>
    </w:pPr>
    <w:rPr>
      <w:b/>
      <w:sz w:val="52"/>
      <w:szCs w:val="20"/>
    </w:rPr>
  </w:style>
  <w:style w:type="paragraph" w:styleId="Heading7">
    <w:name w:val="heading 7"/>
    <w:basedOn w:val="Normal"/>
    <w:next w:val="Normal"/>
    <w:qFormat/>
    <w:rsid w:val="00F55FB7"/>
    <w:pPr>
      <w:keepNext/>
      <w:outlineLvl w:val="6"/>
    </w:pPr>
    <w:rPr>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95A28"/>
    <w:rPr>
      <w:color w:val="0000FF"/>
      <w:u w:val="single"/>
    </w:rPr>
  </w:style>
  <w:style w:type="paragraph" w:customStyle="1" w:styleId="h3">
    <w:name w:val="h3"/>
    <w:basedOn w:val="Normal"/>
    <w:rsid w:val="00195A28"/>
    <w:pPr>
      <w:spacing w:before="100" w:beforeAutospacing="1" w:after="100" w:afterAutospacing="1"/>
    </w:pPr>
  </w:style>
  <w:style w:type="paragraph" w:styleId="Header">
    <w:name w:val="header"/>
    <w:basedOn w:val="Normal"/>
    <w:rsid w:val="00195A28"/>
    <w:pPr>
      <w:tabs>
        <w:tab w:val="center" w:pos="4320"/>
        <w:tab w:val="right" w:pos="8640"/>
      </w:tabs>
    </w:pPr>
  </w:style>
  <w:style w:type="paragraph" w:styleId="Footer">
    <w:name w:val="footer"/>
    <w:basedOn w:val="Normal"/>
    <w:rsid w:val="00195A28"/>
    <w:pPr>
      <w:tabs>
        <w:tab w:val="center" w:pos="4320"/>
        <w:tab w:val="right" w:pos="8640"/>
      </w:tabs>
    </w:pPr>
  </w:style>
  <w:style w:type="table" w:styleId="TableGrid">
    <w:name w:val="Table Grid"/>
    <w:basedOn w:val="TableNormal"/>
    <w:rsid w:val="00283D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A141FB"/>
    <w:rPr>
      <w:rFonts w:ascii="Tahoma" w:hAnsi="Tahoma" w:cs="Tahoma"/>
      <w:sz w:val="16"/>
      <w:szCs w:val="16"/>
    </w:rPr>
  </w:style>
  <w:style w:type="paragraph" w:styleId="Title">
    <w:name w:val="Title"/>
    <w:basedOn w:val="Normal"/>
    <w:link w:val="TitleChar"/>
    <w:qFormat/>
    <w:rsid w:val="00DC0BF8"/>
    <w:pPr>
      <w:ind w:left="1440" w:firstLine="720"/>
      <w:jc w:val="center"/>
    </w:pPr>
    <w:rPr>
      <w:b/>
      <w:bCs/>
      <w:sz w:val="28"/>
    </w:rPr>
  </w:style>
  <w:style w:type="character" w:customStyle="1" w:styleId="TitleChar">
    <w:name w:val="Title Char"/>
    <w:basedOn w:val="DefaultParagraphFont"/>
    <w:link w:val="Title"/>
    <w:rsid w:val="00DC0BF8"/>
    <w:rPr>
      <w:b/>
      <w:bCs/>
      <w:sz w:val="28"/>
      <w:szCs w:val="24"/>
    </w:rPr>
  </w:style>
  <w:style w:type="paragraph" w:styleId="NormalWeb">
    <w:name w:val="Normal (Web)"/>
    <w:basedOn w:val="Normal"/>
    <w:uiPriority w:val="99"/>
    <w:rsid w:val="00DC0BF8"/>
    <w:pPr>
      <w:spacing w:before="100" w:beforeAutospacing="1" w:after="100" w:afterAutospacing="1"/>
    </w:pPr>
  </w:style>
  <w:style w:type="character" w:styleId="HTMLTypewriter">
    <w:name w:val="HTML Typewriter"/>
    <w:basedOn w:val="DefaultParagraphFont"/>
    <w:semiHidden/>
    <w:rsid w:val="00DC0BF8"/>
    <w:rPr>
      <w:rFonts w:ascii="Courier New" w:eastAsia="Courier New" w:hAnsi="Courier New" w:cs="Courier New"/>
      <w:sz w:val="20"/>
      <w:szCs w:val="20"/>
    </w:rPr>
  </w:style>
  <w:style w:type="paragraph" w:styleId="BodyText">
    <w:name w:val="Body Text"/>
    <w:basedOn w:val="Normal"/>
    <w:link w:val="BodyTextChar"/>
    <w:semiHidden/>
    <w:rsid w:val="00DC0BF8"/>
    <w:pPr>
      <w:jc w:val="both"/>
    </w:pPr>
  </w:style>
  <w:style w:type="character" w:customStyle="1" w:styleId="BodyTextChar">
    <w:name w:val="Body Text Char"/>
    <w:basedOn w:val="DefaultParagraphFont"/>
    <w:link w:val="BodyText"/>
    <w:semiHidden/>
    <w:rsid w:val="00DC0BF8"/>
    <w:rPr>
      <w:sz w:val="24"/>
      <w:szCs w:val="24"/>
    </w:rPr>
  </w:style>
  <w:style w:type="paragraph" w:styleId="BodyText2">
    <w:name w:val="Body Text 2"/>
    <w:basedOn w:val="Normal"/>
    <w:link w:val="BodyText2Char"/>
    <w:semiHidden/>
    <w:rsid w:val="00DC0BF8"/>
    <w:pPr>
      <w:jc w:val="center"/>
    </w:pPr>
  </w:style>
  <w:style w:type="character" w:customStyle="1" w:styleId="BodyText2Char">
    <w:name w:val="Body Text 2 Char"/>
    <w:basedOn w:val="DefaultParagraphFont"/>
    <w:link w:val="BodyText2"/>
    <w:semiHidden/>
    <w:rsid w:val="00DC0BF8"/>
    <w:rPr>
      <w:sz w:val="24"/>
      <w:szCs w:val="24"/>
    </w:rPr>
  </w:style>
  <w:style w:type="paragraph" w:styleId="BodyTextIndent">
    <w:name w:val="Body Text Indent"/>
    <w:basedOn w:val="Normal"/>
    <w:link w:val="BodyTextIndentChar"/>
    <w:semiHidden/>
    <w:rsid w:val="00DC0BF8"/>
    <w:pPr>
      <w:ind w:left="360" w:hanging="360"/>
      <w:jc w:val="both"/>
    </w:pPr>
  </w:style>
  <w:style w:type="character" w:customStyle="1" w:styleId="BodyTextIndentChar">
    <w:name w:val="Body Text Indent Char"/>
    <w:basedOn w:val="DefaultParagraphFont"/>
    <w:link w:val="BodyTextIndent"/>
    <w:semiHidden/>
    <w:rsid w:val="00DC0BF8"/>
    <w:rPr>
      <w:sz w:val="24"/>
      <w:szCs w:val="24"/>
    </w:rPr>
  </w:style>
  <w:style w:type="paragraph" w:styleId="DocumentMap">
    <w:name w:val="Document Map"/>
    <w:basedOn w:val="Normal"/>
    <w:link w:val="DocumentMapChar"/>
    <w:uiPriority w:val="99"/>
    <w:semiHidden/>
    <w:unhideWhenUsed/>
    <w:rsid w:val="00792E27"/>
    <w:rPr>
      <w:rFonts w:ascii="Tahoma" w:hAnsi="Tahoma" w:cs="Tahoma"/>
      <w:sz w:val="16"/>
      <w:szCs w:val="16"/>
    </w:rPr>
  </w:style>
  <w:style w:type="character" w:customStyle="1" w:styleId="DocumentMapChar">
    <w:name w:val="Document Map Char"/>
    <w:basedOn w:val="DefaultParagraphFont"/>
    <w:link w:val="DocumentMap"/>
    <w:uiPriority w:val="99"/>
    <w:semiHidden/>
    <w:rsid w:val="00792E27"/>
    <w:rPr>
      <w:rFonts w:ascii="Tahoma" w:hAnsi="Tahoma" w:cs="Tahoma"/>
      <w:sz w:val="16"/>
      <w:szCs w:val="16"/>
    </w:rPr>
  </w:style>
  <w:style w:type="character" w:customStyle="1" w:styleId="apple-converted-space">
    <w:name w:val="apple-converted-space"/>
    <w:basedOn w:val="DefaultParagraphFont"/>
    <w:rsid w:val="00B62331"/>
  </w:style>
  <w:style w:type="character" w:styleId="Emphasis">
    <w:name w:val="Emphasis"/>
    <w:basedOn w:val="DefaultParagraphFont"/>
    <w:uiPriority w:val="20"/>
    <w:qFormat/>
    <w:rsid w:val="00B62331"/>
    <w:rPr>
      <w:i/>
      <w:iCs/>
    </w:rPr>
  </w:style>
  <w:style w:type="paragraph" w:styleId="ListParagraph">
    <w:name w:val="List Paragraph"/>
    <w:basedOn w:val="Normal"/>
    <w:uiPriority w:val="34"/>
    <w:qFormat/>
    <w:rsid w:val="00B60EA9"/>
    <w:pPr>
      <w:ind w:left="720"/>
      <w:contextualSpacing/>
    </w:pPr>
  </w:style>
  <w:style w:type="character" w:customStyle="1" w:styleId="Heading1Char">
    <w:name w:val="Heading 1 Char"/>
    <w:basedOn w:val="DefaultParagraphFont"/>
    <w:link w:val="Heading1"/>
    <w:uiPriority w:val="9"/>
    <w:rsid w:val="0010650F"/>
    <w:rPr>
      <w:rFonts w:ascii="Cambria" w:eastAsia="Times New Roman" w:hAnsi="Cambria" w:cs="Times New Roman"/>
      <w:b/>
      <w:bCs/>
      <w:kern w:val="32"/>
      <w:sz w:val="32"/>
      <w:szCs w:val="32"/>
    </w:rPr>
  </w:style>
  <w:style w:type="paragraph" w:customStyle="1" w:styleId="listparagraph0">
    <w:name w:val="listparagraph"/>
    <w:basedOn w:val="Normal"/>
    <w:rsid w:val="0010650F"/>
    <w:pPr>
      <w:spacing w:before="100" w:beforeAutospacing="1" w:after="100" w:afterAutospacing="1"/>
    </w:pPr>
  </w:style>
  <w:style w:type="character" w:customStyle="1" w:styleId="Heading2Char">
    <w:name w:val="Heading 2 Char"/>
    <w:basedOn w:val="DefaultParagraphFont"/>
    <w:link w:val="Heading2"/>
    <w:uiPriority w:val="9"/>
    <w:semiHidden/>
    <w:rsid w:val="003C2DF4"/>
    <w:rPr>
      <w:rFonts w:ascii="Cambria" w:eastAsia="Times New Roman" w:hAnsi="Cambria" w:cs="Times New Roman"/>
      <w:b/>
      <w:bCs/>
      <w:i/>
      <w:iCs/>
      <w:sz w:val="28"/>
      <w:szCs w:val="28"/>
    </w:rPr>
  </w:style>
  <w:style w:type="paragraph" w:styleId="HTMLPreformatted">
    <w:name w:val="HTML Preformatted"/>
    <w:basedOn w:val="Normal"/>
    <w:link w:val="HTMLPreformattedChar"/>
    <w:uiPriority w:val="99"/>
    <w:unhideWhenUsed/>
    <w:rsid w:val="003C2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2DF4"/>
    <w:rPr>
      <w:rFonts w:ascii="Courier New" w:hAnsi="Courier New" w:cs="Courier New"/>
    </w:rPr>
  </w:style>
  <w:style w:type="character" w:styleId="Strong">
    <w:name w:val="Strong"/>
    <w:basedOn w:val="DefaultParagraphFont"/>
    <w:uiPriority w:val="22"/>
    <w:qFormat/>
    <w:rsid w:val="003C2D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79887">
      <w:bodyDiv w:val="1"/>
      <w:marLeft w:val="0"/>
      <w:marRight w:val="0"/>
      <w:marTop w:val="0"/>
      <w:marBottom w:val="0"/>
      <w:divBdr>
        <w:top w:val="none" w:sz="0" w:space="0" w:color="auto"/>
        <w:left w:val="none" w:sz="0" w:space="0" w:color="auto"/>
        <w:bottom w:val="none" w:sz="0" w:space="0" w:color="auto"/>
        <w:right w:val="none" w:sz="0" w:space="0" w:color="auto"/>
      </w:divBdr>
      <w:divsChild>
        <w:div w:id="356585543">
          <w:marLeft w:val="1008"/>
          <w:marRight w:val="0"/>
          <w:marTop w:val="110"/>
          <w:marBottom w:val="0"/>
          <w:divBdr>
            <w:top w:val="none" w:sz="0" w:space="0" w:color="auto"/>
            <w:left w:val="none" w:sz="0" w:space="0" w:color="auto"/>
            <w:bottom w:val="none" w:sz="0" w:space="0" w:color="auto"/>
            <w:right w:val="none" w:sz="0" w:space="0" w:color="auto"/>
          </w:divBdr>
        </w:div>
        <w:div w:id="653876145">
          <w:marLeft w:val="504"/>
          <w:marRight w:val="0"/>
          <w:marTop w:val="140"/>
          <w:marBottom w:val="0"/>
          <w:divBdr>
            <w:top w:val="none" w:sz="0" w:space="0" w:color="auto"/>
            <w:left w:val="none" w:sz="0" w:space="0" w:color="auto"/>
            <w:bottom w:val="none" w:sz="0" w:space="0" w:color="auto"/>
            <w:right w:val="none" w:sz="0" w:space="0" w:color="auto"/>
          </w:divBdr>
        </w:div>
        <w:div w:id="660082991">
          <w:marLeft w:val="1008"/>
          <w:marRight w:val="0"/>
          <w:marTop w:val="110"/>
          <w:marBottom w:val="0"/>
          <w:divBdr>
            <w:top w:val="none" w:sz="0" w:space="0" w:color="auto"/>
            <w:left w:val="none" w:sz="0" w:space="0" w:color="auto"/>
            <w:bottom w:val="none" w:sz="0" w:space="0" w:color="auto"/>
            <w:right w:val="none" w:sz="0" w:space="0" w:color="auto"/>
          </w:divBdr>
        </w:div>
        <w:div w:id="1095907873">
          <w:marLeft w:val="1008"/>
          <w:marRight w:val="0"/>
          <w:marTop w:val="110"/>
          <w:marBottom w:val="0"/>
          <w:divBdr>
            <w:top w:val="none" w:sz="0" w:space="0" w:color="auto"/>
            <w:left w:val="none" w:sz="0" w:space="0" w:color="auto"/>
            <w:bottom w:val="none" w:sz="0" w:space="0" w:color="auto"/>
            <w:right w:val="none" w:sz="0" w:space="0" w:color="auto"/>
          </w:divBdr>
        </w:div>
        <w:div w:id="1380980921">
          <w:marLeft w:val="504"/>
          <w:marRight w:val="0"/>
          <w:marTop w:val="140"/>
          <w:marBottom w:val="0"/>
          <w:divBdr>
            <w:top w:val="none" w:sz="0" w:space="0" w:color="auto"/>
            <w:left w:val="none" w:sz="0" w:space="0" w:color="auto"/>
            <w:bottom w:val="none" w:sz="0" w:space="0" w:color="auto"/>
            <w:right w:val="none" w:sz="0" w:space="0" w:color="auto"/>
          </w:divBdr>
        </w:div>
      </w:divsChild>
    </w:div>
    <w:div w:id="246884013">
      <w:bodyDiv w:val="1"/>
      <w:marLeft w:val="0"/>
      <w:marRight w:val="0"/>
      <w:marTop w:val="0"/>
      <w:marBottom w:val="0"/>
      <w:divBdr>
        <w:top w:val="none" w:sz="0" w:space="0" w:color="auto"/>
        <w:left w:val="none" w:sz="0" w:space="0" w:color="auto"/>
        <w:bottom w:val="none" w:sz="0" w:space="0" w:color="auto"/>
        <w:right w:val="none" w:sz="0" w:space="0" w:color="auto"/>
      </w:divBdr>
    </w:div>
    <w:div w:id="305664670">
      <w:bodyDiv w:val="1"/>
      <w:marLeft w:val="0"/>
      <w:marRight w:val="0"/>
      <w:marTop w:val="0"/>
      <w:marBottom w:val="0"/>
      <w:divBdr>
        <w:top w:val="none" w:sz="0" w:space="0" w:color="auto"/>
        <w:left w:val="none" w:sz="0" w:space="0" w:color="auto"/>
        <w:bottom w:val="none" w:sz="0" w:space="0" w:color="auto"/>
        <w:right w:val="none" w:sz="0" w:space="0" w:color="auto"/>
      </w:divBdr>
    </w:div>
    <w:div w:id="406150749">
      <w:bodyDiv w:val="1"/>
      <w:marLeft w:val="0"/>
      <w:marRight w:val="0"/>
      <w:marTop w:val="0"/>
      <w:marBottom w:val="0"/>
      <w:divBdr>
        <w:top w:val="none" w:sz="0" w:space="0" w:color="auto"/>
        <w:left w:val="none" w:sz="0" w:space="0" w:color="auto"/>
        <w:bottom w:val="none" w:sz="0" w:space="0" w:color="auto"/>
        <w:right w:val="none" w:sz="0" w:space="0" w:color="auto"/>
      </w:divBdr>
    </w:div>
    <w:div w:id="641546900">
      <w:bodyDiv w:val="1"/>
      <w:marLeft w:val="0"/>
      <w:marRight w:val="0"/>
      <w:marTop w:val="0"/>
      <w:marBottom w:val="0"/>
      <w:divBdr>
        <w:top w:val="none" w:sz="0" w:space="0" w:color="auto"/>
        <w:left w:val="none" w:sz="0" w:space="0" w:color="auto"/>
        <w:bottom w:val="none" w:sz="0" w:space="0" w:color="auto"/>
        <w:right w:val="none" w:sz="0" w:space="0" w:color="auto"/>
      </w:divBdr>
      <w:divsChild>
        <w:div w:id="971982954">
          <w:marLeft w:val="432"/>
          <w:marRight w:val="0"/>
          <w:marTop w:val="130"/>
          <w:marBottom w:val="0"/>
          <w:divBdr>
            <w:top w:val="none" w:sz="0" w:space="0" w:color="auto"/>
            <w:left w:val="none" w:sz="0" w:space="0" w:color="auto"/>
            <w:bottom w:val="none" w:sz="0" w:space="0" w:color="auto"/>
            <w:right w:val="none" w:sz="0" w:space="0" w:color="auto"/>
          </w:divBdr>
        </w:div>
      </w:divsChild>
    </w:div>
    <w:div w:id="755326906">
      <w:bodyDiv w:val="1"/>
      <w:marLeft w:val="0"/>
      <w:marRight w:val="0"/>
      <w:marTop w:val="0"/>
      <w:marBottom w:val="0"/>
      <w:divBdr>
        <w:top w:val="none" w:sz="0" w:space="0" w:color="auto"/>
        <w:left w:val="none" w:sz="0" w:space="0" w:color="auto"/>
        <w:bottom w:val="none" w:sz="0" w:space="0" w:color="auto"/>
        <w:right w:val="none" w:sz="0" w:space="0" w:color="auto"/>
      </w:divBdr>
      <w:divsChild>
        <w:div w:id="454757847">
          <w:marLeft w:val="504"/>
          <w:marRight w:val="0"/>
          <w:marTop w:val="140"/>
          <w:marBottom w:val="0"/>
          <w:divBdr>
            <w:top w:val="none" w:sz="0" w:space="0" w:color="auto"/>
            <w:left w:val="none" w:sz="0" w:space="0" w:color="auto"/>
            <w:bottom w:val="none" w:sz="0" w:space="0" w:color="auto"/>
            <w:right w:val="none" w:sz="0" w:space="0" w:color="auto"/>
          </w:divBdr>
        </w:div>
        <w:div w:id="1067800149">
          <w:marLeft w:val="504"/>
          <w:marRight w:val="0"/>
          <w:marTop w:val="140"/>
          <w:marBottom w:val="0"/>
          <w:divBdr>
            <w:top w:val="none" w:sz="0" w:space="0" w:color="auto"/>
            <w:left w:val="none" w:sz="0" w:space="0" w:color="auto"/>
            <w:bottom w:val="none" w:sz="0" w:space="0" w:color="auto"/>
            <w:right w:val="none" w:sz="0" w:space="0" w:color="auto"/>
          </w:divBdr>
        </w:div>
        <w:div w:id="1801461307">
          <w:marLeft w:val="504"/>
          <w:marRight w:val="0"/>
          <w:marTop w:val="140"/>
          <w:marBottom w:val="0"/>
          <w:divBdr>
            <w:top w:val="none" w:sz="0" w:space="0" w:color="auto"/>
            <w:left w:val="none" w:sz="0" w:space="0" w:color="auto"/>
            <w:bottom w:val="none" w:sz="0" w:space="0" w:color="auto"/>
            <w:right w:val="none" w:sz="0" w:space="0" w:color="auto"/>
          </w:divBdr>
        </w:div>
      </w:divsChild>
    </w:div>
    <w:div w:id="789788338">
      <w:bodyDiv w:val="1"/>
      <w:marLeft w:val="0"/>
      <w:marRight w:val="0"/>
      <w:marTop w:val="0"/>
      <w:marBottom w:val="0"/>
      <w:divBdr>
        <w:top w:val="none" w:sz="0" w:space="0" w:color="auto"/>
        <w:left w:val="none" w:sz="0" w:space="0" w:color="auto"/>
        <w:bottom w:val="none" w:sz="0" w:space="0" w:color="auto"/>
        <w:right w:val="none" w:sz="0" w:space="0" w:color="auto"/>
      </w:divBdr>
      <w:divsChild>
        <w:div w:id="401099022">
          <w:blockQuote w:val="1"/>
          <w:marLeft w:val="720"/>
          <w:marRight w:val="720"/>
          <w:marTop w:val="100"/>
          <w:marBottom w:val="100"/>
          <w:divBdr>
            <w:top w:val="none" w:sz="0" w:space="0" w:color="auto"/>
            <w:left w:val="none" w:sz="0" w:space="0" w:color="auto"/>
            <w:bottom w:val="none" w:sz="0" w:space="0" w:color="auto"/>
            <w:right w:val="none" w:sz="0" w:space="0" w:color="auto"/>
          </w:divBdr>
        </w:div>
        <w:div w:id="54502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993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647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308916">
      <w:bodyDiv w:val="1"/>
      <w:marLeft w:val="0"/>
      <w:marRight w:val="0"/>
      <w:marTop w:val="0"/>
      <w:marBottom w:val="0"/>
      <w:divBdr>
        <w:top w:val="none" w:sz="0" w:space="0" w:color="auto"/>
        <w:left w:val="none" w:sz="0" w:space="0" w:color="auto"/>
        <w:bottom w:val="none" w:sz="0" w:space="0" w:color="auto"/>
        <w:right w:val="none" w:sz="0" w:space="0" w:color="auto"/>
      </w:divBdr>
      <w:divsChild>
        <w:div w:id="368140639">
          <w:marLeft w:val="504"/>
          <w:marRight w:val="0"/>
          <w:marTop w:val="140"/>
          <w:marBottom w:val="0"/>
          <w:divBdr>
            <w:top w:val="none" w:sz="0" w:space="0" w:color="auto"/>
            <w:left w:val="none" w:sz="0" w:space="0" w:color="auto"/>
            <w:bottom w:val="none" w:sz="0" w:space="0" w:color="auto"/>
            <w:right w:val="none" w:sz="0" w:space="0" w:color="auto"/>
          </w:divBdr>
        </w:div>
        <w:div w:id="508908341">
          <w:marLeft w:val="504"/>
          <w:marRight w:val="0"/>
          <w:marTop w:val="140"/>
          <w:marBottom w:val="0"/>
          <w:divBdr>
            <w:top w:val="none" w:sz="0" w:space="0" w:color="auto"/>
            <w:left w:val="none" w:sz="0" w:space="0" w:color="auto"/>
            <w:bottom w:val="none" w:sz="0" w:space="0" w:color="auto"/>
            <w:right w:val="none" w:sz="0" w:space="0" w:color="auto"/>
          </w:divBdr>
        </w:div>
        <w:div w:id="1187447125">
          <w:marLeft w:val="504"/>
          <w:marRight w:val="0"/>
          <w:marTop w:val="140"/>
          <w:marBottom w:val="0"/>
          <w:divBdr>
            <w:top w:val="none" w:sz="0" w:space="0" w:color="auto"/>
            <w:left w:val="none" w:sz="0" w:space="0" w:color="auto"/>
            <w:bottom w:val="none" w:sz="0" w:space="0" w:color="auto"/>
            <w:right w:val="none" w:sz="0" w:space="0" w:color="auto"/>
          </w:divBdr>
        </w:div>
      </w:divsChild>
    </w:div>
    <w:div w:id="1021468594">
      <w:bodyDiv w:val="1"/>
      <w:marLeft w:val="0"/>
      <w:marRight w:val="0"/>
      <w:marTop w:val="0"/>
      <w:marBottom w:val="0"/>
      <w:divBdr>
        <w:top w:val="none" w:sz="0" w:space="0" w:color="auto"/>
        <w:left w:val="none" w:sz="0" w:space="0" w:color="auto"/>
        <w:bottom w:val="none" w:sz="0" w:space="0" w:color="auto"/>
        <w:right w:val="none" w:sz="0" w:space="0" w:color="auto"/>
      </w:divBdr>
    </w:div>
    <w:div w:id="1024555811">
      <w:bodyDiv w:val="1"/>
      <w:marLeft w:val="0"/>
      <w:marRight w:val="0"/>
      <w:marTop w:val="0"/>
      <w:marBottom w:val="0"/>
      <w:divBdr>
        <w:top w:val="none" w:sz="0" w:space="0" w:color="auto"/>
        <w:left w:val="none" w:sz="0" w:space="0" w:color="auto"/>
        <w:bottom w:val="none" w:sz="0" w:space="0" w:color="auto"/>
        <w:right w:val="none" w:sz="0" w:space="0" w:color="auto"/>
      </w:divBdr>
    </w:div>
    <w:div w:id="1262839793">
      <w:bodyDiv w:val="1"/>
      <w:marLeft w:val="0"/>
      <w:marRight w:val="0"/>
      <w:marTop w:val="0"/>
      <w:marBottom w:val="0"/>
      <w:divBdr>
        <w:top w:val="none" w:sz="0" w:space="0" w:color="auto"/>
        <w:left w:val="none" w:sz="0" w:space="0" w:color="auto"/>
        <w:bottom w:val="none" w:sz="0" w:space="0" w:color="auto"/>
        <w:right w:val="none" w:sz="0" w:space="0" w:color="auto"/>
      </w:divBdr>
      <w:divsChild>
        <w:div w:id="1758865476">
          <w:marLeft w:val="432"/>
          <w:marRight w:val="0"/>
          <w:marTop w:val="130"/>
          <w:marBottom w:val="0"/>
          <w:divBdr>
            <w:top w:val="none" w:sz="0" w:space="0" w:color="auto"/>
            <w:left w:val="none" w:sz="0" w:space="0" w:color="auto"/>
            <w:bottom w:val="none" w:sz="0" w:space="0" w:color="auto"/>
            <w:right w:val="none" w:sz="0" w:space="0" w:color="auto"/>
          </w:divBdr>
        </w:div>
      </w:divsChild>
    </w:div>
    <w:div w:id="1277952182">
      <w:bodyDiv w:val="1"/>
      <w:marLeft w:val="0"/>
      <w:marRight w:val="0"/>
      <w:marTop w:val="0"/>
      <w:marBottom w:val="0"/>
      <w:divBdr>
        <w:top w:val="none" w:sz="0" w:space="0" w:color="auto"/>
        <w:left w:val="none" w:sz="0" w:space="0" w:color="auto"/>
        <w:bottom w:val="none" w:sz="0" w:space="0" w:color="auto"/>
        <w:right w:val="none" w:sz="0" w:space="0" w:color="auto"/>
      </w:divBdr>
    </w:div>
    <w:div w:id="1371102815">
      <w:bodyDiv w:val="1"/>
      <w:marLeft w:val="0"/>
      <w:marRight w:val="0"/>
      <w:marTop w:val="0"/>
      <w:marBottom w:val="0"/>
      <w:divBdr>
        <w:top w:val="none" w:sz="0" w:space="0" w:color="auto"/>
        <w:left w:val="none" w:sz="0" w:space="0" w:color="auto"/>
        <w:bottom w:val="none" w:sz="0" w:space="0" w:color="auto"/>
        <w:right w:val="none" w:sz="0" w:space="0" w:color="auto"/>
      </w:divBdr>
    </w:div>
    <w:div w:id="1498496978">
      <w:bodyDiv w:val="1"/>
      <w:marLeft w:val="0"/>
      <w:marRight w:val="0"/>
      <w:marTop w:val="0"/>
      <w:marBottom w:val="0"/>
      <w:divBdr>
        <w:top w:val="none" w:sz="0" w:space="0" w:color="auto"/>
        <w:left w:val="none" w:sz="0" w:space="0" w:color="auto"/>
        <w:bottom w:val="none" w:sz="0" w:space="0" w:color="auto"/>
        <w:right w:val="none" w:sz="0" w:space="0" w:color="auto"/>
      </w:divBdr>
      <w:divsChild>
        <w:div w:id="1869416067">
          <w:marLeft w:val="432"/>
          <w:marRight w:val="0"/>
          <w:marTop w:val="130"/>
          <w:marBottom w:val="0"/>
          <w:divBdr>
            <w:top w:val="none" w:sz="0" w:space="0" w:color="auto"/>
            <w:left w:val="none" w:sz="0" w:space="0" w:color="auto"/>
            <w:bottom w:val="none" w:sz="0" w:space="0" w:color="auto"/>
            <w:right w:val="none" w:sz="0" w:space="0" w:color="auto"/>
          </w:divBdr>
        </w:div>
      </w:divsChild>
    </w:div>
    <w:div w:id="1532106658">
      <w:bodyDiv w:val="1"/>
      <w:marLeft w:val="0"/>
      <w:marRight w:val="0"/>
      <w:marTop w:val="0"/>
      <w:marBottom w:val="0"/>
      <w:divBdr>
        <w:top w:val="none" w:sz="0" w:space="0" w:color="auto"/>
        <w:left w:val="none" w:sz="0" w:space="0" w:color="auto"/>
        <w:bottom w:val="none" w:sz="0" w:space="0" w:color="auto"/>
        <w:right w:val="none" w:sz="0" w:space="0" w:color="auto"/>
      </w:divBdr>
    </w:div>
    <w:div w:id="1623153593">
      <w:bodyDiv w:val="1"/>
      <w:marLeft w:val="0"/>
      <w:marRight w:val="0"/>
      <w:marTop w:val="0"/>
      <w:marBottom w:val="0"/>
      <w:divBdr>
        <w:top w:val="none" w:sz="0" w:space="0" w:color="auto"/>
        <w:left w:val="none" w:sz="0" w:space="0" w:color="auto"/>
        <w:bottom w:val="none" w:sz="0" w:space="0" w:color="auto"/>
        <w:right w:val="none" w:sz="0" w:space="0" w:color="auto"/>
      </w:divBdr>
    </w:div>
    <w:div w:id="1793283240">
      <w:bodyDiv w:val="1"/>
      <w:marLeft w:val="0"/>
      <w:marRight w:val="0"/>
      <w:marTop w:val="0"/>
      <w:marBottom w:val="0"/>
      <w:divBdr>
        <w:top w:val="none" w:sz="0" w:space="0" w:color="auto"/>
        <w:left w:val="none" w:sz="0" w:space="0" w:color="auto"/>
        <w:bottom w:val="none" w:sz="0" w:space="0" w:color="auto"/>
        <w:right w:val="none" w:sz="0" w:space="0" w:color="auto"/>
      </w:divBdr>
    </w:div>
    <w:div w:id="1820879352">
      <w:bodyDiv w:val="1"/>
      <w:marLeft w:val="0"/>
      <w:marRight w:val="0"/>
      <w:marTop w:val="0"/>
      <w:marBottom w:val="0"/>
      <w:divBdr>
        <w:top w:val="none" w:sz="0" w:space="0" w:color="auto"/>
        <w:left w:val="none" w:sz="0" w:space="0" w:color="auto"/>
        <w:bottom w:val="none" w:sz="0" w:space="0" w:color="auto"/>
        <w:right w:val="none" w:sz="0" w:space="0" w:color="auto"/>
      </w:divBdr>
    </w:div>
    <w:div w:id="184910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dishacse@yahoo.com"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tasked@ewubd.edu"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aheen@ewubd.edu"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MoniruzzamaN\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A17684-6670-4306-920A-58E3395D5641}">
  <ds:schemaRefs>
    <ds:schemaRef ds:uri="urn:schemas-microsoft-com.VSTO2008Demos.ControlsStorage"/>
  </ds:schemaRefs>
</ds:datastoreItem>
</file>

<file path=customXml/itemProps2.xml><?xml version="1.0" encoding="utf-8"?>
<ds:datastoreItem xmlns:ds="http://schemas.openxmlformats.org/officeDocument/2006/customXml" ds:itemID="{671B93A0-1C7B-4592-9993-E97537ADE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22</TotalTime>
  <Pages>4</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East West University</vt:lpstr>
    </vt:vector>
  </TitlesOfParts>
  <Company>Home</Company>
  <LinksUpToDate>false</LinksUpToDate>
  <CharactersWithSpaces>7268</CharactersWithSpaces>
  <SharedDoc>false</SharedDoc>
  <HLinks>
    <vt:vector size="18" baseType="variant">
      <vt:variant>
        <vt:i4>6815824</vt:i4>
      </vt:variant>
      <vt:variant>
        <vt:i4>6</vt:i4>
      </vt:variant>
      <vt:variant>
        <vt:i4>0</vt:i4>
      </vt:variant>
      <vt:variant>
        <vt:i4>5</vt:i4>
      </vt:variant>
      <vt:variant>
        <vt:lpwstr>mailto:dishacse@yahoo.com</vt:lpwstr>
      </vt:variant>
      <vt:variant>
        <vt:lpwstr/>
      </vt:variant>
      <vt:variant>
        <vt:i4>2031669</vt:i4>
      </vt:variant>
      <vt:variant>
        <vt:i4>3</vt:i4>
      </vt:variant>
      <vt:variant>
        <vt:i4>0</vt:i4>
      </vt:variant>
      <vt:variant>
        <vt:i4>5</vt:i4>
      </vt:variant>
      <vt:variant>
        <vt:lpwstr>mailto:tasked@ewubd.edu</vt:lpwstr>
      </vt:variant>
      <vt:variant>
        <vt:lpwstr/>
      </vt:variant>
      <vt:variant>
        <vt:i4>1900593</vt:i4>
      </vt:variant>
      <vt:variant>
        <vt:i4>0</vt:i4>
      </vt:variant>
      <vt:variant>
        <vt:i4>0</vt:i4>
      </vt:variant>
      <vt:variant>
        <vt:i4>5</vt:i4>
      </vt:variant>
      <vt:variant>
        <vt:lpwstr>mailto:maheen@ewubd.edu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 West University</dc:title>
  <dc:creator>Nipa Dewan</dc:creator>
  <cp:lastModifiedBy>MD MoniruzzamaN Shadhin</cp:lastModifiedBy>
  <cp:revision>3</cp:revision>
  <cp:lastPrinted>2012-10-08T03:58:00Z</cp:lastPrinted>
  <dcterms:created xsi:type="dcterms:W3CDTF">2012-11-04T18:10:00Z</dcterms:created>
  <dcterms:modified xsi:type="dcterms:W3CDTF">2014-06-20T08:01:00Z</dcterms:modified>
</cp:coreProperties>
</file>